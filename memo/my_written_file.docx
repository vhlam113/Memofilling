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173C5" w14:textId="535A4459" w:rsidR="00E53A17" w:rsidRPr="0048633D" w:rsidRDefault="00E53A17" w:rsidP="00E53A17">
      <w:pPr>
        <w:pStyle w:val="Title"/>
        <w:spacing w:before="0" w:after="0" w:line="360" w:lineRule="auto"/>
        <w:ind w:right="-158"/>
        <w:rPr>
          <w:rFonts w:ascii="Calibri Light" w:hAnsi="Calibri Light" w:cs="Calibri Light"/>
          <w:sz w:val="36"/>
          <w:szCs w:val="36"/>
        </w:rPr>
      </w:pPr>
      <w:bookmarkStart w:id="0" w:name="_Hlt367085903"/>
      <w:bookmarkStart w:id="1" w:name="_Hlt389546742"/>
      <w:bookmarkStart w:id="2" w:name="_Toc49849469"/>
      <w:bookmarkEnd w:id="0"/>
      <w:bookmarkEnd w:id="1"/>
      <w:r>
        <w:rPr>
          <w:rFonts w:ascii="Calibri Light" w:hAnsi="Calibri Light" w:cs="Calibri Light"/>
          <w:sz w:val="36"/>
          <w:szCs w:val="36"/>
        </w:rPr>
        <w:t xml:space="preserve">FORM </w:t>
      </w:r>
      <w:r w:rsidRPr="0048633D">
        <w:rPr>
          <w:rFonts w:ascii="Calibri Light" w:hAnsi="Calibri Light" w:cs="Calibri Light"/>
          <w:sz w:val="36"/>
          <w:szCs w:val="36"/>
        </w:rPr>
        <w:t>DA1200A(SEA) — Data AnalyTICS specialist SCOPING memo</w:t>
      </w:r>
      <w:r w:rsidR="00177DEA">
        <w:rPr>
          <w:rStyle w:val="EndnoteReference"/>
          <w:rFonts w:ascii="Calibri Light" w:hAnsi="Calibri Light" w:cs="Calibri Light"/>
          <w:sz w:val="22"/>
          <w:szCs w:val="22"/>
        </w:rPr>
        <w:endnoteReference w:id="2"/>
      </w:r>
    </w:p>
    <w:p w14:paraId="3CE3146C" w14:textId="77777777" w:rsidR="00E53A17" w:rsidRPr="0048633D" w:rsidRDefault="00E53A17" w:rsidP="00E53A17">
      <w:pPr>
        <w:pStyle w:val="Heading1"/>
        <w:spacing w:before="120" w:line="280" w:lineRule="exact"/>
        <w:rPr>
          <w:rFonts w:ascii="Calibri Light" w:hAnsi="Calibri Light" w:cs="Calibri Light"/>
          <w:sz w:val="28"/>
          <w:szCs w:val="24"/>
        </w:rPr>
      </w:pPr>
      <w:bookmarkStart w:id="3" w:name="_Toc49849468"/>
      <w:r w:rsidRPr="0048633D">
        <w:rPr>
          <w:rFonts w:ascii="Calibri Light" w:hAnsi="Calibri Light" w:cs="Calibri Light"/>
          <w:sz w:val="28"/>
          <w:szCs w:val="24"/>
        </w:rPr>
        <w:t>INSTRUCTIONS</w:t>
      </w:r>
      <w:bookmarkEnd w:id="3"/>
    </w:p>
    <w:p w14:paraId="6E93547D" w14:textId="77777777" w:rsidR="00E53A17" w:rsidRDefault="00E53A17" w:rsidP="00E53A17">
      <w:pPr>
        <w:pStyle w:val="Block"/>
        <w:rPr>
          <w:rFonts w:ascii="Calibri Light" w:hAnsi="Calibri Light" w:cs="Calibri Light"/>
          <w:sz w:val="22"/>
          <w:szCs w:val="22"/>
        </w:rPr>
      </w:pPr>
      <w:r w:rsidRPr="0048633D">
        <w:rPr>
          <w:rFonts w:ascii="Calibri Light" w:hAnsi="Calibri Light" w:cs="Calibri Light"/>
          <w:sz w:val="22"/>
          <w:szCs w:val="22"/>
        </w:rPr>
        <w:t xml:space="preserve">Form DA1200A, </w:t>
      </w:r>
      <w:r w:rsidRPr="0048633D">
        <w:rPr>
          <w:rFonts w:ascii="Calibri Light" w:hAnsi="Calibri Light" w:cs="Calibri Light"/>
          <w:i/>
          <w:sz w:val="22"/>
          <w:szCs w:val="22"/>
        </w:rPr>
        <w:t>Data Analytics Specialist Scoping Memo</w:t>
      </w:r>
      <w:r w:rsidRPr="0048633D">
        <w:rPr>
          <w:rFonts w:ascii="Calibri Light" w:hAnsi="Calibri Light" w:cs="Calibri Light"/>
          <w:sz w:val="22"/>
          <w:szCs w:val="22"/>
        </w:rPr>
        <w:t xml:space="preserve"> (the “Scoping Memo”), provides an illustrative example of a memo used to describe the scope of services to be completed by a Data Analytics Specialist (“DA Specialist”) in connection</w:t>
      </w:r>
      <w:r>
        <w:rPr>
          <w:rFonts w:ascii="Calibri Light" w:hAnsi="Calibri Light" w:cs="Calibri Light"/>
          <w:sz w:val="22"/>
          <w:szCs w:val="22"/>
        </w:rPr>
        <w:t xml:space="preserve"> with an audit engagement.</w:t>
      </w:r>
    </w:p>
    <w:p w14:paraId="251D36C6" w14:textId="586FC449" w:rsidR="00E53A17" w:rsidRDefault="00E53A17" w:rsidP="00E53A17">
      <w:pPr>
        <w:pStyle w:val="Block"/>
        <w:spacing w:after="60"/>
        <w:rPr>
          <w:rFonts w:ascii="Calibri Light" w:hAnsi="Calibri Light" w:cs="Calibri Light"/>
          <w:sz w:val="22"/>
          <w:szCs w:val="22"/>
        </w:rPr>
      </w:pPr>
      <w:r>
        <w:rPr>
          <w:rFonts w:ascii="Calibri Light" w:hAnsi="Calibri Light" w:cs="Calibri Light"/>
          <w:sz w:val="22"/>
          <w:szCs w:val="22"/>
        </w:rPr>
        <w:t>To plan the DA Specialist’s involvement in an audit engagement, it is essential that audit engagement management spend appropriate time with the DA Specialist to plan and agree to the DA Specialist’s responsibilities. The required planning meeting between audit engagement management and the internal specialist (see</w:t>
      </w:r>
      <w:r>
        <w:rPr>
          <w:rStyle w:val="StyleHyperlinkVerdana9ptAutoNounderline"/>
          <w:rFonts w:ascii="Calibri Light" w:hAnsi="Calibri Light" w:cs="Calibri Light"/>
          <w:sz w:val="22"/>
          <w:szCs w:val="22"/>
        </w:rPr>
        <w:t xml:space="preserve"> </w:t>
      </w:r>
      <w:hyperlink r:id="rId10" w:history="1">
        <w:r>
          <w:rPr>
            <w:rStyle w:val="Hyperlink"/>
            <w:rFonts w:ascii="Calibri Light" w:hAnsi="Calibri Light" w:cs="Calibri Light"/>
            <w:sz w:val="22"/>
            <w:szCs w:val="22"/>
          </w:rPr>
          <w:t>DTTL AAM 22900-2</w:t>
        </w:r>
      </w:hyperlink>
      <w:r>
        <w:rPr>
          <w:rFonts w:ascii="Calibri Light" w:hAnsi="Calibri Light"/>
          <w:sz w:val="22"/>
        </w:rPr>
        <w:t xml:space="preserve">, </w:t>
      </w:r>
      <w:r>
        <w:rPr>
          <w:rFonts w:ascii="Calibri Light" w:hAnsi="Calibri Light"/>
          <w:i/>
          <w:sz w:val="22"/>
        </w:rPr>
        <w:t>Using the Work of an Auditor’s Internal Specialist</w:t>
      </w:r>
      <w:r w:rsidR="00177DEA">
        <w:rPr>
          <w:rFonts w:ascii="Calibri Light" w:hAnsi="Calibri Light"/>
          <w:i/>
          <w:sz w:val="22"/>
        </w:rPr>
        <w:t>)</w:t>
      </w:r>
      <w:r>
        <w:rPr>
          <w:rFonts w:ascii="Calibri Light" w:hAnsi="Calibri Light" w:cs="Calibri Light"/>
          <w:sz w:val="22"/>
          <w:szCs w:val="22"/>
        </w:rPr>
        <w:t xml:space="preserve"> is typically accomplished when the initial extent of the internal specialist’s participation in the audit is determined and there is agreement on the nature and timing of the internal specialist’s involvement. Shortly after the completion of the planning meeting, a Scoping Memo is typically prepared</w:t>
      </w:r>
      <w:r>
        <w:rPr>
          <w:rFonts w:ascii="Calibri Light" w:hAnsi="Calibri Light" w:cs="Calibri Light"/>
          <w:color w:val="1F497D"/>
          <w:sz w:val="22"/>
          <w:szCs w:val="22"/>
        </w:rPr>
        <w:t>.</w:t>
      </w:r>
    </w:p>
    <w:p w14:paraId="6CCB0B0A" w14:textId="77777777" w:rsidR="00E53A17" w:rsidRDefault="00E53A17" w:rsidP="00E53A17">
      <w:pPr>
        <w:pStyle w:val="Block"/>
        <w:rPr>
          <w:rFonts w:ascii="Calibri Light" w:hAnsi="Calibri Light" w:cs="Calibri Light"/>
          <w:sz w:val="22"/>
          <w:szCs w:val="22"/>
        </w:rPr>
      </w:pPr>
      <w:r>
        <w:rPr>
          <w:rFonts w:ascii="Calibri Light" w:hAnsi="Calibri Light" w:cs="Calibri Light"/>
          <w:sz w:val="22"/>
          <w:szCs w:val="22"/>
        </w:rPr>
        <w:t>The Scoping Memo is intended to be (1) consistent with the scope of procedures agreed to during the initial planning meeting with the auditors on the engagement team (“auditors”) and (2) submitted to the auditors prior to the DA Specialist performing significant procedures.</w:t>
      </w:r>
    </w:p>
    <w:p w14:paraId="447378EA" w14:textId="4A46D83A" w:rsidR="00E53A17" w:rsidRDefault="00E53A17" w:rsidP="00E53A17">
      <w:pPr>
        <w:pStyle w:val="Block"/>
        <w:rPr>
          <w:rFonts w:ascii="Calibri Light" w:hAnsi="Calibri Light" w:cs="Calibri Light"/>
          <w:sz w:val="22"/>
          <w:szCs w:val="22"/>
        </w:rPr>
      </w:pPr>
      <w:r>
        <w:rPr>
          <w:rFonts w:ascii="Calibri Light" w:hAnsi="Calibri Light" w:cs="Calibri Light"/>
          <w:sz w:val="22"/>
          <w:szCs w:val="22"/>
        </w:rPr>
        <w:t xml:space="preserve">The Scoping Memo is intended to document and confirm the allocation of responsibility for the performance of certain procedures to the DA Specialist, as well as administrative details (e.g., engagement staffing, timing, time and budget expectations). The Scoping Memo is prepared by a DA Specialist, approved by the </w:t>
      </w:r>
      <w:ins w:id="4" w:author="Vu Hoang, Lam" w:date="2021-03-12T11:30:00Z">
        <w:r w:rsidR="000F53D1">
          <w:rPr>
            <w:rFonts w:ascii="Calibri Light" w:hAnsi="Calibri Light" w:cs="Calibri Light"/>
            <w:sz w:val="22"/>
            <w:szCs w:val="22"/>
          </w:rPr>
          <w:t>Head of DA</w:t>
        </w:r>
      </w:ins>
      <w:del w:id="5" w:author="Vu Hoang, Lam" w:date="2021-03-12T11:30:00Z">
        <w:r w:rsidDel="000F53D1">
          <w:rPr>
            <w:rFonts w:ascii="Calibri Light" w:hAnsi="Calibri Light" w:cs="Calibri Light"/>
            <w:sz w:val="22"/>
            <w:szCs w:val="22"/>
          </w:rPr>
          <w:delText>DA Manager</w:delText>
        </w:r>
      </w:del>
      <w:r>
        <w:rPr>
          <w:rFonts w:ascii="Calibri Light" w:hAnsi="Calibri Light" w:cs="Calibri Light"/>
          <w:sz w:val="22"/>
          <w:szCs w:val="22"/>
        </w:rPr>
        <w:t xml:space="preserve"> and, in circumstances determined necessary by the </w:t>
      </w:r>
      <w:ins w:id="6" w:author="Vu Hoang, Lam" w:date="2021-03-12T11:31:00Z">
        <w:r w:rsidR="000F53D1">
          <w:rPr>
            <w:rFonts w:ascii="Calibri Light" w:hAnsi="Calibri Light" w:cs="Calibri Light"/>
            <w:sz w:val="22"/>
            <w:szCs w:val="22"/>
          </w:rPr>
          <w:t>Head of DA</w:t>
        </w:r>
      </w:ins>
      <w:del w:id="7" w:author="Vu Hoang, Lam" w:date="2021-03-12T11:31:00Z">
        <w:r w:rsidDel="000F53D1">
          <w:rPr>
            <w:rFonts w:ascii="Calibri Light" w:hAnsi="Calibri Light" w:cs="Calibri Light"/>
            <w:sz w:val="22"/>
            <w:szCs w:val="22"/>
          </w:rPr>
          <w:delText>DA Manager</w:delText>
        </w:r>
      </w:del>
      <w:r>
        <w:rPr>
          <w:rFonts w:ascii="Calibri Light" w:hAnsi="Calibri Light" w:cs="Calibri Light"/>
          <w:sz w:val="22"/>
          <w:szCs w:val="22"/>
        </w:rPr>
        <w:t>, the Designated DA Partner, Principal, or Managing Director, and provided to the Audit Engagement Partner.</w:t>
      </w:r>
    </w:p>
    <w:p w14:paraId="1CF293A2" w14:textId="77777777" w:rsidR="00E53A17" w:rsidRDefault="00E53A17" w:rsidP="00E53A17">
      <w:pPr>
        <w:pStyle w:val="B1"/>
        <w:tabs>
          <w:tab w:val="left" w:pos="1620"/>
        </w:tabs>
        <w:ind w:left="0" w:firstLine="0"/>
        <w:rPr>
          <w:rFonts w:ascii="Calibri Light" w:hAnsi="Calibri Light" w:cs="Calibri Light"/>
          <w:sz w:val="22"/>
          <w:szCs w:val="22"/>
        </w:rPr>
      </w:pPr>
      <w:bookmarkStart w:id="8" w:name="_Hlk36471840"/>
      <w:r>
        <w:rPr>
          <w:rFonts w:ascii="Calibri Light" w:hAnsi="Calibri Light" w:cs="Calibri Light"/>
          <w:sz w:val="22"/>
          <w:szCs w:val="22"/>
        </w:rPr>
        <w:t xml:space="preserve">The illustrative memo includes example procedures that may be performed by a DA Specialist in connection with an integrated or nonintegrated audit engagement. </w:t>
      </w:r>
      <w:bookmarkEnd w:id="8"/>
      <w:r>
        <w:rPr>
          <w:rFonts w:ascii="Calibri Light" w:hAnsi="Calibri Light" w:cs="Calibri Light"/>
          <w:sz w:val="22"/>
          <w:szCs w:val="22"/>
        </w:rPr>
        <w:t>The Scoping Memo is tailored for the specific facts and circumstances of the audit engagement. Tailoring may include removing sections that are not applicable to the specific engagement depending upon the circumstances and nature of the requested involvement or including additional procedures that the DA Specialist is requested to perform.</w:t>
      </w:r>
    </w:p>
    <w:p w14:paraId="21167389" w14:textId="6A1EAB36" w:rsidR="00E53A17" w:rsidRDefault="00E53A17" w:rsidP="00E53A17">
      <w:pPr>
        <w:pStyle w:val="B1"/>
        <w:tabs>
          <w:tab w:val="left" w:pos="1620"/>
        </w:tabs>
        <w:ind w:left="0" w:firstLine="0"/>
        <w:rPr>
          <w:rFonts w:ascii="Calibri Light" w:hAnsi="Calibri Light" w:cs="Calibri Light"/>
          <w:sz w:val="22"/>
          <w:szCs w:val="22"/>
        </w:rPr>
      </w:pPr>
      <w:r>
        <w:rPr>
          <w:rFonts w:ascii="Calibri Light" w:hAnsi="Calibri Light" w:cs="Calibri Light"/>
          <w:sz w:val="22"/>
          <w:szCs w:val="22"/>
        </w:rPr>
        <w:t>The Scoping Memo in this Form includes some words that appear in italics and/or are enclosed within brackets. This format is used to indicate words to be replaced with an appropriate description (e.g., “[</w:t>
      </w:r>
      <w:r>
        <w:rPr>
          <w:rFonts w:ascii="Calibri Light" w:hAnsi="Calibri Light" w:cs="Calibri Light"/>
          <w:i/>
          <w:sz w:val="22"/>
          <w:szCs w:val="22"/>
        </w:rPr>
        <w:t>Integrated</w:t>
      </w:r>
      <w:r>
        <w:rPr>
          <w:rFonts w:ascii="Calibri Light" w:hAnsi="Calibri Light" w:cs="Calibri Light"/>
          <w:sz w:val="22"/>
          <w:szCs w:val="22"/>
        </w:rPr>
        <w:t xml:space="preserve">]”); that vary depending on the circumstances (e.g., “[the year [[ending] </w:t>
      </w:r>
      <w:r>
        <w:rPr>
          <w:rFonts w:ascii="Calibri Light" w:hAnsi="Calibri Light" w:cs="Calibri Light"/>
          <w:i/>
          <w:sz w:val="22"/>
          <w:szCs w:val="22"/>
        </w:rPr>
        <w:t>or</w:t>
      </w:r>
      <w:r>
        <w:rPr>
          <w:rFonts w:ascii="Calibri Light" w:hAnsi="Calibri Light" w:cs="Calibri Light"/>
          <w:sz w:val="22"/>
          <w:szCs w:val="22"/>
        </w:rPr>
        <w:t xml:space="preserve"> [ended]] [</w:t>
      </w:r>
      <w:r>
        <w:rPr>
          <w:rFonts w:ascii="Calibri Light" w:hAnsi="Calibri Light" w:cs="Calibri Light"/>
          <w:i/>
          <w:sz w:val="22"/>
          <w:szCs w:val="22"/>
        </w:rPr>
        <w:t>Month XX, 201X</w:t>
      </w:r>
      <w:r>
        <w:rPr>
          <w:rFonts w:ascii="Calibri Light" w:hAnsi="Calibri Light" w:cs="Calibri Light"/>
          <w:sz w:val="22"/>
          <w:szCs w:val="22"/>
        </w:rPr>
        <w:t>]”); or that are optional depending on the circumstances (e.g., [</w:t>
      </w:r>
      <w:r>
        <w:rPr>
          <w:rFonts w:ascii="Calibri Light" w:hAnsi="Calibri Light" w:cs="Calibri Light"/>
          <w:bCs/>
          <w:i/>
          <w:sz w:val="22"/>
          <w:szCs w:val="22"/>
        </w:rPr>
        <w:t>If the</w:t>
      </w:r>
      <w:r>
        <w:rPr>
          <w:rFonts w:ascii="Calibri Light" w:hAnsi="Calibri Light" w:cs="Calibri Light"/>
          <w:bCs/>
          <w:sz w:val="22"/>
          <w:szCs w:val="22"/>
        </w:rPr>
        <w:t xml:space="preserve"> </w:t>
      </w:r>
      <w:r>
        <w:rPr>
          <w:rFonts w:ascii="Calibri Light" w:hAnsi="Calibri Light" w:cs="Calibri Light"/>
          <w:bCs/>
          <w:i/>
          <w:sz w:val="22"/>
          <w:szCs w:val="22"/>
        </w:rPr>
        <w:t>engagement is communicating key audit matters (KAMs) in the auditor’s report on the financial statements, include the following paragraph.</w:t>
      </w:r>
      <w:r>
        <w:rPr>
          <w:rFonts w:ascii="Calibri Light" w:hAnsi="Calibri Light" w:cs="Calibri Light"/>
          <w:sz w:val="22"/>
          <w:szCs w:val="22"/>
        </w:rPr>
        <w:t>]”).</w:t>
      </w:r>
    </w:p>
    <w:p w14:paraId="755B25C2" w14:textId="77777777" w:rsidR="00E53A17" w:rsidRDefault="00E53A17" w:rsidP="00E53A17">
      <w:pPr>
        <w:pStyle w:val="B1"/>
        <w:tabs>
          <w:tab w:val="left" w:pos="1620"/>
        </w:tabs>
        <w:ind w:left="0" w:firstLine="0"/>
        <w:rPr>
          <w:rFonts w:ascii="Calibri Light" w:hAnsi="Calibri Light" w:cs="Calibri Light"/>
          <w:sz w:val="22"/>
          <w:szCs w:val="22"/>
        </w:rPr>
      </w:pPr>
      <w:r w:rsidRPr="0048633D">
        <w:rPr>
          <w:rFonts w:ascii="Calibri Light" w:hAnsi="Calibri Light" w:cs="Calibri Light"/>
          <w:b/>
          <w:sz w:val="22"/>
          <w:szCs w:val="22"/>
        </w:rPr>
        <w:t>The Scoping Memo may be tailored for the specific facts and circumstances of the audit engagement.</w:t>
      </w:r>
      <w:r>
        <w:rPr>
          <w:rFonts w:ascii="Calibri Light" w:hAnsi="Calibri Light" w:cs="Calibri Light"/>
          <w:sz w:val="22"/>
          <w:szCs w:val="22"/>
        </w:rPr>
        <w:t xml:space="preserve"> Tailoring may include removing sections that are not applicable to the specific engagement depending upon the circumstances and nature of the requested involvement or including additional procedures that </w:t>
      </w:r>
      <w:r>
        <w:rPr>
          <w:rFonts w:ascii="Calibri Light" w:hAnsi="Calibri Light" w:cs="Calibri Light"/>
          <w:sz w:val="22"/>
          <w:szCs w:val="22"/>
        </w:rPr>
        <w:lastRenderedPageBreak/>
        <w:t>the DA Specialist is requested to perform (e.g., revenue substantive testing procedures). Depending on the scope of services agreed upon by the DA Specialist and Engagement Partner and documented within the Scoping Memo, the DA Specialist may prepare an accompanying Summary Memo (</w:t>
      </w:r>
      <w:hyperlink r:id="rId11" w:history="1">
        <w:r>
          <w:rPr>
            <w:rStyle w:val="Hyperlink"/>
            <w:rFonts w:ascii="Calibri Light" w:hAnsi="Calibri Light" w:cs="Calibri Light"/>
            <w:sz w:val="22"/>
            <w:szCs w:val="22"/>
          </w:rPr>
          <w:t>Form DA1200B</w:t>
        </w:r>
      </w:hyperlink>
      <w:r>
        <w:rPr>
          <w:rFonts w:ascii="Calibri Light" w:hAnsi="Calibri Light" w:cs="Calibri Light"/>
          <w:sz w:val="22"/>
          <w:szCs w:val="22"/>
        </w:rPr>
        <w:t xml:space="preserve">, </w:t>
      </w:r>
      <w:r>
        <w:rPr>
          <w:rFonts w:ascii="Calibri Light" w:hAnsi="Calibri Light" w:cs="Calibri Light"/>
          <w:i/>
          <w:sz w:val="22"/>
          <w:szCs w:val="22"/>
        </w:rPr>
        <w:t>Data Analytics Specialist Summary Memo</w:t>
      </w:r>
      <w:r>
        <w:rPr>
          <w:rFonts w:ascii="Calibri Light" w:hAnsi="Calibri Light" w:cs="Calibri Light"/>
          <w:sz w:val="22"/>
          <w:szCs w:val="22"/>
        </w:rPr>
        <w:t>) to summarize the procedures once completed. The below table summarizes the recommended memos to be completed based on the planned procedures to be performed:</w:t>
      </w:r>
    </w:p>
    <w:p w14:paraId="7DE4D8A4" w14:textId="77777777" w:rsidR="006C5812" w:rsidRDefault="006C5812" w:rsidP="006C5812">
      <w:pPr>
        <w:pStyle w:val="B1"/>
        <w:tabs>
          <w:tab w:val="left" w:pos="1620"/>
        </w:tabs>
        <w:ind w:left="0" w:firstLine="0"/>
        <w:rPr>
          <w:rFonts w:ascii="Calibri Light" w:hAnsi="Calibri Light" w:cs="Calibri Light"/>
          <w:sz w:val="18"/>
          <w:szCs w:val="18"/>
        </w:rPr>
      </w:pPr>
    </w:p>
    <w:tbl>
      <w:tblPr>
        <w:tblStyle w:val="Deloittetable"/>
        <w:tblW w:w="0" w:type="auto"/>
        <w:tblInd w:w="0" w:type="dxa"/>
        <w:tblLook w:val="04A0" w:firstRow="1" w:lastRow="0" w:firstColumn="1" w:lastColumn="0" w:noHBand="0" w:noVBand="1"/>
      </w:tblPr>
      <w:tblGrid>
        <w:gridCol w:w="4091"/>
        <w:gridCol w:w="2937"/>
        <w:gridCol w:w="2937"/>
      </w:tblGrid>
      <w:tr w:rsidR="006C5812" w14:paraId="30635910" w14:textId="77777777" w:rsidTr="006C5812">
        <w:trPr>
          <w:cnfStyle w:val="100000000000" w:firstRow="1" w:lastRow="0" w:firstColumn="0" w:lastColumn="0" w:oddVBand="0" w:evenVBand="0" w:oddHBand="0" w:evenHBand="0" w:firstRowFirstColumn="0" w:firstRowLastColumn="0" w:lastRowFirstColumn="0" w:lastRowLastColumn="0"/>
          <w:trHeight w:val="276"/>
        </w:trPr>
        <w:tc>
          <w:tcPr>
            <w:tcW w:w="4091" w:type="dxa"/>
            <w:tcBorders>
              <w:left w:val="nil"/>
              <w:bottom w:val="single" w:sz="4" w:space="0" w:color="000000" w:themeColor="text1"/>
              <w:right w:val="nil"/>
            </w:tcBorders>
            <w:shd w:val="clear" w:color="auto" w:fill="E7E6E6" w:themeFill="background2"/>
            <w:hideMark/>
          </w:tcPr>
          <w:p w14:paraId="4F57FD3E" w14:textId="77777777" w:rsidR="006C5812" w:rsidRDefault="006C5812">
            <w:pPr>
              <w:pStyle w:val="B1"/>
              <w:tabs>
                <w:tab w:val="left" w:pos="1620"/>
              </w:tabs>
              <w:ind w:left="0" w:firstLine="0"/>
              <w:rPr>
                <w:rFonts w:ascii="Calibri Light" w:hAnsi="Calibri Light" w:cs="Calibri Light"/>
                <w:b/>
                <w:sz w:val="20"/>
                <w:szCs w:val="20"/>
              </w:rPr>
            </w:pPr>
            <w:r>
              <w:rPr>
                <w:rFonts w:ascii="Calibri Light" w:hAnsi="Calibri Light" w:cs="Calibri Light"/>
                <w:b/>
                <w:sz w:val="20"/>
                <w:szCs w:val="20"/>
              </w:rPr>
              <w:t>Type of Involvement:</w:t>
            </w:r>
          </w:p>
        </w:tc>
        <w:tc>
          <w:tcPr>
            <w:tcW w:w="2937" w:type="dxa"/>
            <w:tcBorders>
              <w:left w:val="nil"/>
              <w:bottom w:val="single" w:sz="4" w:space="0" w:color="000000" w:themeColor="text1"/>
              <w:right w:val="nil"/>
            </w:tcBorders>
            <w:shd w:val="clear" w:color="auto" w:fill="E7E6E6" w:themeFill="background2"/>
            <w:hideMark/>
          </w:tcPr>
          <w:p w14:paraId="7D9B227D" w14:textId="77777777" w:rsidR="006C5812" w:rsidRDefault="006C5812">
            <w:pPr>
              <w:pStyle w:val="B1"/>
              <w:tabs>
                <w:tab w:val="left" w:pos="1620"/>
              </w:tabs>
              <w:ind w:left="0" w:firstLine="0"/>
              <w:rPr>
                <w:rFonts w:ascii="Calibri Light" w:hAnsi="Calibri Light" w:cs="Calibri Light"/>
                <w:b/>
                <w:sz w:val="20"/>
                <w:szCs w:val="20"/>
              </w:rPr>
            </w:pPr>
            <w:r>
              <w:rPr>
                <w:rFonts w:ascii="Calibri Light" w:hAnsi="Calibri Light" w:cs="Calibri Light"/>
                <w:b/>
                <w:sz w:val="20"/>
                <w:szCs w:val="20"/>
              </w:rPr>
              <w:t>Form DA1200A</w:t>
            </w:r>
          </w:p>
        </w:tc>
        <w:tc>
          <w:tcPr>
            <w:tcW w:w="2937" w:type="dxa"/>
            <w:tcBorders>
              <w:left w:val="nil"/>
              <w:bottom w:val="single" w:sz="4" w:space="0" w:color="000000" w:themeColor="text1"/>
              <w:right w:val="nil"/>
            </w:tcBorders>
            <w:shd w:val="clear" w:color="auto" w:fill="E7E6E6" w:themeFill="background2"/>
            <w:hideMark/>
          </w:tcPr>
          <w:p w14:paraId="438715FD" w14:textId="77777777" w:rsidR="006C5812" w:rsidRDefault="006C5812">
            <w:pPr>
              <w:pStyle w:val="B1"/>
              <w:tabs>
                <w:tab w:val="left" w:pos="1620"/>
              </w:tabs>
              <w:ind w:left="0" w:firstLine="0"/>
              <w:rPr>
                <w:rFonts w:ascii="Calibri Light" w:hAnsi="Calibri Light" w:cs="Calibri Light"/>
                <w:b/>
                <w:sz w:val="20"/>
                <w:szCs w:val="20"/>
              </w:rPr>
            </w:pPr>
            <w:r>
              <w:rPr>
                <w:rFonts w:ascii="Calibri Light" w:hAnsi="Calibri Light" w:cs="Calibri Light"/>
                <w:b/>
                <w:sz w:val="20"/>
                <w:szCs w:val="20"/>
              </w:rPr>
              <w:t>Form DA1200B</w:t>
            </w:r>
          </w:p>
        </w:tc>
      </w:tr>
      <w:tr w:rsidR="006C5812" w14:paraId="0D0271D5" w14:textId="77777777" w:rsidTr="006C5812">
        <w:trPr>
          <w:trHeight w:val="405"/>
        </w:trPr>
        <w:tc>
          <w:tcPr>
            <w:tcW w:w="4091" w:type="dxa"/>
            <w:tcBorders>
              <w:top w:val="single" w:sz="4" w:space="0" w:color="000000" w:themeColor="text1"/>
              <w:left w:val="nil"/>
              <w:bottom w:val="single" w:sz="4" w:space="0" w:color="000000" w:themeColor="text1"/>
              <w:right w:val="nil"/>
            </w:tcBorders>
            <w:hideMark/>
          </w:tcPr>
          <w:p w14:paraId="6E5C7F98" w14:textId="174F05DC" w:rsidR="006C5812" w:rsidRDefault="006927B6">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Raw data pre-processing</w:t>
            </w:r>
          </w:p>
        </w:tc>
        <w:tc>
          <w:tcPr>
            <w:tcW w:w="2937" w:type="dxa"/>
            <w:tcBorders>
              <w:top w:val="single" w:sz="4" w:space="0" w:color="000000" w:themeColor="text1"/>
              <w:left w:val="nil"/>
              <w:bottom w:val="single" w:sz="4" w:space="0" w:color="000000" w:themeColor="text1"/>
              <w:right w:val="nil"/>
            </w:tcBorders>
            <w:hideMark/>
          </w:tcPr>
          <w:p w14:paraId="6D97E0AE"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c>
          <w:tcPr>
            <w:tcW w:w="2937" w:type="dxa"/>
            <w:tcBorders>
              <w:top w:val="single" w:sz="4" w:space="0" w:color="000000" w:themeColor="text1"/>
              <w:left w:val="nil"/>
              <w:bottom w:val="single" w:sz="4" w:space="0" w:color="000000" w:themeColor="text1"/>
              <w:right w:val="nil"/>
            </w:tcBorders>
            <w:hideMark/>
          </w:tcPr>
          <w:p w14:paraId="769353CA"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r>
      <w:tr w:rsidR="006C5812" w14:paraId="7A068343" w14:textId="77777777" w:rsidTr="006C5812">
        <w:trPr>
          <w:trHeight w:val="283"/>
        </w:trPr>
        <w:tc>
          <w:tcPr>
            <w:tcW w:w="4091" w:type="dxa"/>
            <w:tcBorders>
              <w:top w:val="single" w:sz="4" w:space="0" w:color="000000" w:themeColor="text1"/>
              <w:left w:val="nil"/>
              <w:bottom w:val="single" w:sz="4" w:space="0" w:color="000000" w:themeColor="text1"/>
              <w:right w:val="nil"/>
            </w:tcBorders>
            <w:hideMark/>
          </w:tcPr>
          <w:p w14:paraId="31D5BF30" w14:textId="2FAEB7B3" w:rsidR="006C5812" w:rsidRDefault="006927B6" w:rsidP="007B3202">
            <w:pPr>
              <w:pStyle w:val="B1"/>
              <w:tabs>
                <w:tab w:val="left" w:pos="1620"/>
              </w:tabs>
              <w:ind w:left="0" w:firstLine="0"/>
              <w:rPr>
                <w:rFonts w:ascii="Calibri Light" w:hAnsi="Calibri Light" w:cs="Calibri Light"/>
                <w:sz w:val="20"/>
                <w:szCs w:val="20"/>
              </w:rPr>
            </w:pPr>
            <w:del w:id="9" w:author="Vu Hoang, Lam" w:date="2021-05-10T16:34:00Z">
              <w:r w:rsidDel="009A3EC3">
                <w:rPr>
                  <w:rFonts w:ascii="Calibri Light" w:hAnsi="Calibri Light" w:cs="Calibri Light"/>
                  <w:sz w:val="20"/>
                  <w:szCs w:val="20"/>
                </w:rPr>
                <w:delText>Data validation and reconciliation</w:delText>
              </w:r>
            </w:del>
            <w:ins w:id="10" w:author="Vu Hoang, Lam" w:date="2021-05-10T16:34:00Z">
              <w:r w:rsidR="009A3EC3">
                <w:rPr>
                  <w:rFonts w:ascii="Calibri Light" w:hAnsi="Calibri Light" w:cs="Calibri Light"/>
                  <w:sz w:val="20"/>
                  <w:szCs w:val="20"/>
                </w:rPr>
                <w:t>Run JET</w:t>
              </w:r>
            </w:ins>
            <w:r>
              <w:rPr>
                <w:rFonts w:ascii="Calibri Light" w:hAnsi="Calibri Light" w:cs="Calibri Light"/>
                <w:sz w:val="20"/>
                <w:szCs w:val="20"/>
              </w:rPr>
              <w:t xml:space="preserve"> </w:t>
            </w:r>
            <w:ins w:id="11" w:author="Vu Hoang, Lam" w:date="2021-05-10T16:35:00Z">
              <w:r w:rsidR="009A3EC3">
                <w:rPr>
                  <w:rFonts w:ascii="Calibri Light" w:hAnsi="Calibri Light" w:cs="Calibri Light"/>
                  <w:sz w:val="20"/>
                  <w:szCs w:val="20"/>
                </w:rPr>
                <w:t>and deliver results</w:t>
              </w:r>
            </w:ins>
          </w:p>
        </w:tc>
        <w:tc>
          <w:tcPr>
            <w:tcW w:w="2937" w:type="dxa"/>
            <w:tcBorders>
              <w:top w:val="single" w:sz="4" w:space="0" w:color="000000" w:themeColor="text1"/>
              <w:left w:val="nil"/>
              <w:bottom w:val="single" w:sz="4" w:space="0" w:color="000000" w:themeColor="text1"/>
              <w:right w:val="nil"/>
            </w:tcBorders>
            <w:hideMark/>
          </w:tcPr>
          <w:p w14:paraId="701460DD"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c>
          <w:tcPr>
            <w:tcW w:w="2937" w:type="dxa"/>
            <w:tcBorders>
              <w:top w:val="single" w:sz="4" w:space="0" w:color="000000" w:themeColor="text1"/>
              <w:left w:val="nil"/>
              <w:bottom w:val="single" w:sz="4" w:space="0" w:color="000000" w:themeColor="text1"/>
              <w:right w:val="nil"/>
            </w:tcBorders>
            <w:hideMark/>
          </w:tcPr>
          <w:p w14:paraId="58D4E29D"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r>
      <w:tr w:rsidR="006C5812" w:rsidDel="009A3EC3" w14:paraId="69F9CCAE" w14:textId="4384CFA3" w:rsidTr="006C5812">
        <w:trPr>
          <w:trHeight w:val="405"/>
          <w:del w:id="12" w:author="Vu Hoang, Lam" w:date="2021-05-10T16:37:00Z"/>
        </w:trPr>
        <w:tc>
          <w:tcPr>
            <w:tcW w:w="4091" w:type="dxa"/>
            <w:tcBorders>
              <w:top w:val="single" w:sz="4" w:space="0" w:color="000000" w:themeColor="text1"/>
              <w:left w:val="nil"/>
              <w:bottom w:val="single" w:sz="4" w:space="0" w:color="000000" w:themeColor="text1"/>
              <w:right w:val="nil"/>
            </w:tcBorders>
            <w:hideMark/>
          </w:tcPr>
          <w:p w14:paraId="66E6A68F" w14:textId="47E04E85" w:rsidR="006C5812" w:rsidDel="009A3EC3" w:rsidRDefault="006927B6" w:rsidP="00BD3325">
            <w:pPr>
              <w:pStyle w:val="B1"/>
              <w:tabs>
                <w:tab w:val="left" w:pos="1620"/>
              </w:tabs>
              <w:ind w:left="0" w:firstLine="0"/>
              <w:rPr>
                <w:del w:id="13" w:author="Vu Hoang, Lam" w:date="2021-05-10T16:37:00Z"/>
                <w:rFonts w:ascii="Calibri Light" w:hAnsi="Calibri Light" w:cs="Calibri Light"/>
                <w:sz w:val="20"/>
                <w:szCs w:val="20"/>
              </w:rPr>
            </w:pPr>
            <w:del w:id="14" w:author="Vu Hoang, Lam" w:date="2021-05-10T16:35:00Z">
              <w:r w:rsidDel="009A3EC3">
                <w:rPr>
                  <w:rFonts w:ascii="Calibri Light" w:hAnsi="Calibri Light" w:cs="Calibri Light"/>
                  <w:sz w:val="20"/>
                  <w:szCs w:val="20"/>
                </w:rPr>
                <w:delText xml:space="preserve">Random records sampling  </w:delText>
              </w:r>
              <w:r w:rsidR="00BD3325" w:rsidDel="009A3EC3">
                <w:rPr>
                  <w:rFonts w:ascii="Calibri Light" w:hAnsi="Calibri Light" w:cs="Calibri Light"/>
                  <w:sz w:val="20"/>
                  <w:szCs w:val="20"/>
                </w:rPr>
                <w:delText>and</w:delText>
              </w:r>
              <w:r w:rsidDel="009A3EC3">
                <w:rPr>
                  <w:rFonts w:ascii="Calibri Light" w:hAnsi="Calibri Light" w:cs="Calibri Light"/>
                  <w:sz w:val="20"/>
                  <w:szCs w:val="20"/>
                </w:rPr>
                <w:delText xml:space="preserve"> bill recalculation</w:delText>
              </w:r>
            </w:del>
          </w:p>
        </w:tc>
        <w:tc>
          <w:tcPr>
            <w:tcW w:w="2937" w:type="dxa"/>
            <w:tcBorders>
              <w:top w:val="single" w:sz="4" w:space="0" w:color="000000" w:themeColor="text1"/>
              <w:left w:val="nil"/>
              <w:bottom w:val="single" w:sz="4" w:space="0" w:color="000000" w:themeColor="text1"/>
              <w:right w:val="nil"/>
            </w:tcBorders>
            <w:hideMark/>
          </w:tcPr>
          <w:p w14:paraId="3990BAA7" w14:textId="0C452E64" w:rsidR="006C5812" w:rsidDel="009A3EC3" w:rsidRDefault="006C5812">
            <w:pPr>
              <w:pStyle w:val="B1"/>
              <w:tabs>
                <w:tab w:val="left" w:pos="1620"/>
              </w:tabs>
              <w:ind w:left="0" w:firstLine="0"/>
              <w:rPr>
                <w:del w:id="15" w:author="Vu Hoang, Lam" w:date="2021-05-10T16:37:00Z"/>
                <w:rFonts w:ascii="Calibri Light" w:hAnsi="Calibri Light" w:cs="Calibri Light"/>
                <w:sz w:val="20"/>
                <w:szCs w:val="20"/>
              </w:rPr>
            </w:pPr>
            <w:del w:id="16" w:author="Vu Hoang, Lam" w:date="2021-05-10T16:37:00Z">
              <w:r w:rsidDel="009A3EC3">
                <w:rPr>
                  <w:rFonts w:ascii="Calibri Light" w:hAnsi="Calibri Light" w:cs="Calibri Light"/>
                  <w:sz w:val="20"/>
                  <w:szCs w:val="20"/>
                </w:rPr>
                <w:delText>X</w:delText>
              </w:r>
            </w:del>
          </w:p>
        </w:tc>
        <w:tc>
          <w:tcPr>
            <w:tcW w:w="2937" w:type="dxa"/>
            <w:tcBorders>
              <w:top w:val="single" w:sz="4" w:space="0" w:color="000000" w:themeColor="text1"/>
              <w:left w:val="nil"/>
              <w:bottom w:val="single" w:sz="4" w:space="0" w:color="000000" w:themeColor="text1"/>
              <w:right w:val="nil"/>
            </w:tcBorders>
            <w:hideMark/>
          </w:tcPr>
          <w:p w14:paraId="0055786E" w14:textId="17EB9376" w:rsidR="006C5812" w:rsidDel="009A3EC3" w:rsidRDefault="00854D37">
            <w:pPr>
              <w:pStyle w:val="B1"/>
              <w:tabs>
                <w:tab w:val="left" w:pos="1620"/>
              </w:tabs>
              <w:ind w:left="0" w:firstLine="0"/>
              <w:rPr>
                <w:del w:id="17" w:author="Vu Hoang, Lam" w:date="2021-05-10T16:37:00Z"/>
                <w:rFonts w:ascii="Calibri Light" w:hAnsi="Calibri Light" w:cs="Calibri Light"/>
                <w:sz w:val="20"/>
                <w:szCs w:val="20"/>
                <w:vertAlign w:val="superscript"/>
              </w:rPr>
            </w:pPr>
            <w:del w:id="18" w:author="Vu Hoang, Lam" w:date="2021-05-10T16:37:00Z">
              <w:r w:rsidDel="009A3EC3">
                <w:rPr>
                  <w:rStyle w:val="EndnoteReference"/>
                  <w:rFonts w:ascii="Calibri Light" w:hAnsi="Calibri Light" w:cs="Calibri Light"/>
                  <w:sz w:val="22"/>
                </w:rPr>
                <w:endnoteReference w:id="3"/>
              </w:r>
            </w:del>
          </w:p>
        </w:tc>
      </w:tr>
      <w:tr w:rsidR="006C5812" w14:paraId="4F487FF9" w14:textId="77777777" w:rsidTr="006C5812">
        <w:trPr>
          <w:trHeight w:val="411"/>
        </w:trPr>
        <w:tc>
          <w:tcPr>
            <w:tcW w:w="4091" w:type="dxa"/>
            <w:tcBorders>
              <w:top w:val="single" w:sz="4" w:space="0" w:color="000000" w:themeColor="text1"/>
              <w:left w:val="nil"/>
              <w:bottom w:val="single" w:sz="4" w:space="0" w:color="000000" w:themeColor="text1"/>
              <w:right w:val="nil"/>
            </w:tcBorders>
            <w:hideMark/>
          </w:tcPr>
          <w:p w14:paraId="2F2E1C4F" w14:textId="3C814EEA" w:rsidR="006C5812" w:rsidRDefault="00BD3325">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Power BI dashboard visualization</w:t>
            </w:r>
          </w:p>
        </w:tc>
        <w:tc>
          <w:tcPr>
            <w:tcW w:w="2937" w:type="dxa"/>
            <w:tcBorders>
              <w:top w:val="single" w:sz="4" w:space="0" w:color="000000" w:themeColor="text1"/>
              <w:left w:val="nil"/>
              <w:bottom w:val="single" w:sz="4" w:space="0" w:color="000000" w:themeColor="text1"/>
              <w:right w:val="nil"/>
            </w:tcBorders>
            <w:hideMark/>
          </w:tcPr>
          <w:p w14:paraId="1700D68C" w14:textId="77777777" w:rsidR="006C5812" w:rsidRDefault="006C5812">
            <w:pPr>
              <w:pStyle w:val="B1"/>
              <w:tabs>
                <w:tab w:val="left" w:pos="1620"/>
              </w:tabs>
              <w:ind w:left="0" w:firstLine="0"/>
              <w:rPr>
                <w:rFonts w:ascii="Calibri Light" w:hAnsi="Calibri Light" w:cs="Calibri Light"/>
                <w:sz w:val="20"/>
                <w:szCs w:val="20"/>
              </w:rPr>
            </w:pPr>
            <w:r>
              <w:rPr>
                <w:rFonts w:ascii="Calibri Light" w:hAnsi="Calibri Light" w:cs="Calibri Light"/>
                <w:sz w:val="20"/>
                <w:szCs w:val="20"/>
              </w:rPr>
              <w:t>X</w:t>
            </w:r>
          </w:p>
        </w:tc>
        <w:tc>
          <w:tcPr>
            <w:tcW w:w="2937" w:type="dxa"/>
            <w:tcBorders>
              <w:top w:val="single" w:sz="4" w:space="0" w:color="000000" w:themeColor="text1"/>
              <w:left w:val="nil"/>
              <w:bottom w:val="single" w:sz="4" w:space="0" w:color="000000" w:themeColor="text1"/>
              <w:right w:val="nil"/>
            </w:tcBorders>
            <w:hideMark/>
          </w:tcPr>
          <w:p w14:paraId="16337627" w14:textId="10923189" w:rsidR="006C5812" w:rsidRDefault="00854D37" w:rsidP="006C5812">
            <w:pPr>
              <w:pStyle w:val="B1"/>
              <w:tabs>
                <w:tab w:val="left" w:pos="1620"/>
              </w:tabs>
              <w:ind w:left="0" w:firstLine="0"/>
              <w:rPr>
                <w:rFonts w:ascii="Calibri Light" w:hAnsi="Calibri Light" w:cs="Calibri Light"/>
                <w:sz w:val="20"/>
                <w:szCs w:val="20"/>
                <w:vertAlign w:val="superscript"/>
              </w:rPr>
            </w:pPr>
            <w:r>
              <w:rPr>
                <w:rFonts w:ascii="Calibri Light" w:hAnsi="Calibri Light" w:cs="Calibri Light"/>
                <w:sz w:val="20"/>
                <w:szCs w:val="20"/>
                <w:vertAlign w:val="superscript"/>
              </w:rPr>
              <w:t>2</w:t>
            </w:r>
          </w:p>
        </w:tc>
      </w:tr>
    </w:tbl>
    <w:p w14:paraId="334EA584" w14:textId="77777777" w:rsidR="006C5812" w:rsidRDefault="006C5812" w:rsidP="006C5812">
      <w:pPr>
        <w:pStyle w:val="Block"/>
        <w:rPr>
          <w:rFonts w:ascii="Calibri Light" w:hAnsi="Calibri Light" w:cs="Calibri Light"/>
          <w:sz w:val="22"/>
          <w:szCs w:val="22"/>
        </w:rPr>
      </w:pPr>
      <w:r>
        <w:rPr>
          <w:rFonts w:ascii="Calibri Light" w:hAnsi="Calibri Light" w:cs="Calibri Light"/>
          <w:sz w:val="22"/>
          <w:szCs w:val="22"/>
        </w:rPr>
        <w:t>Assistance obtained from the following individuals is considered so limited that the requirements and guidance in this Form are not applicable:</w:t>
      </w:r>
    </w:p>
    <w:p w14:paraId="6B30909E" w14:textId="77777777" w:rsidR="006C5812" w:rsidRDefault="006C5812" w:rsidP="006C5812">
      <w:pPr>
        <w:pStyle w:val="Block"/>
        <w:numPr>
          <w:ilvl w:val="0"/>
          <w:numId w:val="44"/>
        </w:numPr>
        <w:rPr>
          <w:rFonts w:ascii="Calibri Light" w:hAnsi="Calibri Light" w:cs="Calibri Light"/>
          <w:sz w:val="22"/>
          <w:szCs w:val="22"/>
        </w:rPr>
      </w:pPr>
      <w:r>
        <w:rPr>
          <w:rFonts w:ascii="Calibri Light" w:hAnsi="Calibri Light" w:cs="Calibri Light"/>
          <w:sz w:val="22"/>
          <w:szCs w:val="22"/>
        </w:rPr>
        <w:t>Individuals who gather data (e.g., interns, junior staff, temporary staff) at the direction of an internal specialist and such internal specialist takes responsibility for the data and performs audit procedures.</w:t>
      </w:r>
    </w:p>
    <w:p w14:paraId="4128EB2B" w14:textId="77777777" w:rsidR="006C5812" w:rsidRDefault="006C5812" w:rsidP="006C5812">
      <w:pPr>
        <w:pStyle w:val="Block"/>
        <w:numPr>
          <w:ilvl w:val="0"/>
          <w:numId w:val="44"/>
        </w:numPr>
        <w:rPr>
          <w:rFonts w:ascii="Calibri Light" w:hAnsi="Calibri Light" w:cs="Calibri Light"/>
          <w:sz w:val="22"/>
          <w:szCs w:val="22"/>
        </w:rPr>
      </w:pPr>
      <w:r>
        <w:rPr>
          <w:rFonts w:ascii="Calibri Light" w:hAnsi="Calibri Light" w:cs="Calibri Light"/>
          <w:sz w:val="22"/>
          <w:szCs w:val="22"/>
        </w:rPr>
        <w:t>Individuals who provide minor data preparation assistance to auditors or an internal specialist (e.g., preparing data to be used in journal entry tools, data analytics) for data that is used in the performance of audit procedures. The engagement team subsequently evaluates the reliability of the data (e.g., performs reconciliation of the data).</w:t>
      </w:r>
    </w:p>
    <w:p w14:paraId="59D2AE81" w14:textId="77777777" w:rsidR="006C5812" w:rsidRDefault="006C5812" w:rsidP="006C5812">
      <w:pPr>
        <w:pStyle w:val="Block"/>
        <w:numPr>
          <w:ilvl w:val="0"/>
          <w:numId w:val="45"/>
        </w:numPr>
        <w:rPr>
          <w:rFonts w:ascii="Calibri Light" w:hAnsi="Calibri Light" w:cs="Calibri Light"/>
          <w:sz w:val="22"/>
          <w:szCs w:val="22"/>
        </w:rPr>
      </w:pPr>
      <w:r>
        <w:rPr>
          <w:rFonts w:ascii="Calibri Light" w:hAnsi="Calibri Light" w:cs="Calibri Light"/>
          <w:sz w:val="22"/>
          <w:szCs w:val="22"/>
        </w:rPr>
        <w:t>Individuals with specialized skills, knowledge, and experience who provide education or information to the engagement team on a topic related to their field of expertise (e.g., when a DA Specialist provides limited services to assist auditors in understanding and using specialized tools).</w:t>
      </w:r>
    </w:p>
    <w:p w14:paraId="027D7B8F" w14:textId="77777777" w:rsidR="006C5812" w:rsidRDefault="006C5812" w:rsidP="006C5812">
      <w:pPr>
        <w:rPr>
          <w:rFonts w:ascii="Calibri Light" w:hAnsi="Calibri Light" w:cs="Calibri Light"/>
          <w:b/>
          <w:sz w:val="22"/>
          <w:szCs w:val="22"/>
        </w:rPr>
      </w:pPr>
      <w:r>
        <w:rPr>
          <w:rFonts w:ascii="Calibri Light" w:hAnsi="Calibri Light" w:cs="Calibri Light"/>
          <w:b/>
          <w:szCs w:val="22"/>
        </w:rPr>
        <w:br w:type="page"/>
      </w:r>
    </w:p>
    <w:p w14:paraId="1894923B" w14:textId="191DAA52" w:rsidR="005970B4" w:rsidRPr="0023545D" w:rsidRDefault="005970B4" w:rsidP="00BF2041">
      <w:pPr>
        <w:pStyle w:val="Heading1"/>
        <w:spacing w:before="240"/>
        <w:rPr>
          <w:rFonts w:ascii="Calibri Light" w:hAnsi="Calibri Light" w:cs="Calibri Light"/>
          <w:bCs/>
          <w:sz w:val="32"/>
          <w:szCs w:val="32"/>
        </w:rPr>
      </w:pPr>
      <w:r w:rsidRPr="0023545D">
        <w:rPr>
          <w:rFonts w:ascii="Calibri Light" w:hAnsi="Calibri Light" w:cs="Calibri Light"/>
          <w:bCs/>
          <w:sz w:val="32"/>
          <w:szCs w:val="32"/>
        </w:rPr>
        <w:lastRenderedPageBreak/>
        <w:t>MEMO</w:t>
      </w:r>
      <w:bookmarkEnd w:id="2"/>
    </w:p>
    <w:tbl>
      <w:tblPr>
        <w:tblW w:w="12923" w:type="dxa"/>
        <w:tblLayout w:type="fixed"/>
        <w:tblCellMar>
          <w:left w:w="0" w:type="dxa"/>
          <w:right w:w="0" w:type="dxa"/>
        </w:tblCellMar>
        <w:tblLook w:val="0000" w:firstRow="0" w:lastRow="0" w:firstColumn="0" w:lastColumn="0" w:noHBand="0" w:noVBand="0"/>
      </w:tblPr>
      <w:tblGrid>
        <w:gridCol w:w="1449"/>
        <w:gridCol w:w="11474"/>
      </w:tblGrid>
      <w:tr w:rsidR="005970B4" w:rsidRPr="0023545D" w14:paraId="173F9B19" w14:textId="77777777" w:rsidTr="005D78E2">
        <w:trPr>
          <w:trHeight w:val="459"/>
        </w:trPr>
        <w:tc>
          <w:tcPr>
            <w:tcW w:w="1449" w:type="dxa"/>
          </w:tcPr>
          <w:p w14:paraId="16BA8DDE"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Date:</w:t>
            </w:r>
          </w:p>
        </w:tc>
        <w:tc>
          <w:tcPr>
            <w:tcW w:w="11474" w:type="dxa"/>
          </w:tcPr>
          <w:p>
            <w:r>
              <w:t>SPC</w:t>
            </w:r>
          </w:p>
        </w:tc>
      </w:tr>
      <w:tr w:rsidR="005970B4" w:rsidRPr="0023545D" w14:paraId="37445B95" w14:textId="77777777" w:rsidTr="005D78E2">
        <w:trPr>
          <w:trHeight w:val="460"/>
        </w:trPr>
        <w:tc>
          <w:tcPr>
            <w:tcW w:w="1449" w:type="dxa"/>
          </w:tcPr>
          <w:p w14:paraId="7E2DB916"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To:</w:t>
            </w:r>
          </w:p>
        </w:tc>
        <w:tc>
          <w:tcPr>
            <w:tcW w:w="11474" w:type="dxa"/>
          </w:tcPr>
          <w:p w14:paraId="3B228B3C" w14:textId="413EE7D6" w:rsidR="005970B4" w:rsidRPr="00BD3325" w:rsidRDefault="00BD3325" w:rsidP="00584F05">
            <w:pPr>
              <w:pStyle w:val="MemoDate"/>
              <w:keepNext/>
              <w:keepLines/>
              <w:spacing w:before="240" w:after="0" w:line="240" w:lineRule="auto"/>
              <w:rPr>
                <w:rFonts w:ascii="Calibri Light" w:hAnsi="Calibri Light" w:cs="Calibri Light"/>
                <w:szCs w:val="22"/>
              </w:rPr>
            </w:pPr>
            <w:bookmarkStart w:id="23" w:name="Memo_ToField"/>
            <w:bookmarkEnd w:id="23"/>
            <w:del w:id="24" w:author="Vu Hoang, Lam" w:date="2021-05-10T16:37:00Z">
              <w:r w:rsidRPr="00BD3325" w:rsidDel="009A3EC3">
                <w:rPr>
                  <w:rFonts w:ascii="Calibri Light" w:hAnsi="Calibri Light" w:cs="Calibri Light"/>
                  <w:szCs w:val="22"/>
                </w:rPr>
                <w:delText xml:space="preserve"> </w:delText>
              </w:r>
              <w:r w:rsidR="00B16F02" w:rsidDel="009A3EC3">
                <w:rPr>
                  <w:rFonts w:ascii="Calibri Light" w:hAnsi="Calibri Light" w:cs="Calibri Light"/>
                  <w:szCs w:val="22"/>
                </w:rPr>
                <w:delText xml:space="preserve">SPC - </w:delText>
              </w:r>
              <w:r w:rsidRPr="00BD3325" w:rsidDel="009A3EC3">
                <w:rPr>
                  <w:rFonts w:ascii="Calibri Light" w:hAnsi="Calibri Light" w:cs="Calibri Light"/>
                  <w:szCs w:val="22"/>
                </w:rPr>
                <w:delText>Tổng công ty Điện lực miền Nam</w:delText>
              </w:r>
              <w:r w:rsidR="005970B4" w:rsidRPr="00BD3325" w:rsidDel="009A3EC3">
                <w:rPr>
                  <w:rFonts w:ascii="Calibri Light" w:hAnsi="Calibri Light" w:cs="Calibri Light"/>
                  <w:szCs w:val="22"/>
                </w:rPr>
                <w:delText>, Audit File</w:delText>
              </w:r>
            </w:del>
          </w:p>
        </w:tc>
      </w:tr>
      <w:tr w:rsidR="005970B4" w:rsidRPr="0023545D" w14:paraId="3437F22B" w14:textId="77777777" w:rsidTr="005D78E2">
        <w:trPr>
          <w:trHeight w:val="459"/>
        </w:trPr>
        <w:tc>
          <w:tcPr>
            <w:tcW w:w="1449" w:type="dxa"/>
          </w:tcPr>
          <w:p w14:paraId="547A345A"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From:</w:t>
            </w:r>
          </w:p>
        </w:tc>
        <w:tc>
          <w:tcPr>
            <w:tcW w:w="11474" w:type="dxa"/>
          </w:tcPr>
          <w:p w14:paraId="16A0D67F" w14:textId="56761688" w:rsidR="005970B4" w:rsidRDefault="00BD3325" w:rsidP="00C40D22">
            <w:pPr>
              <w:pStyle w:val="MemoFrom"/>
              <w:keepNext/>
              <w:keepLines/>
              <w:spacing w:before="240" w:after="0" w:line="240" w:lineRule="auto"/>
              <w:rPr>
                <w:rFonts w:ascii="Calibri Light" w:hAnsi="Calibri Light" w:cs="Calibri Light"/>
                <w:sz w:val="22"/>
                <w:szCs w:val="22"/>
              </w:rPr>
            </w:pPr>
            <w:bookmarkStart w:id="25" w:name="Memo_FromField"/>
            <w:bookmarkEnd w:id="25"/>
            <w:r>
              <w:rPr>
                <w:rFonts w:ascii="Calibri Light" w:hAnsi="Calibri Light" w:cs="Calibri Light"/>
                <w:sz w:val="22"/>
                <w:szCs w:val="22"/>
              </w:rPr>
              <w:t>Nguyen Ngoc Diem</w:t>
            </w:r>
            <w:r w:rsidR="008542A7">
              <w:rPr>
                <w:rFonts w:ascii="Calibri Light" w:hAnsi="Calibri Light" w:cs="Calibri Light"/>
                <w:sz w:val="22"/>
                <w:szCs w:val="22"/>
              </w:rPr>
              <w:t xml:space="preserve"> (</w:t>
            </w:r>
            <w:r w:rsidR="00C40D22">
              <w:rPr>
                <w:rFonts w:ascii="Calibri Light" w:hAnsi="Calibri Light" w:cs="Calibri Light"/>
                <w:sz w:val="22"/>
                <w:szCs w:val="22"/>
              </w:rPr>
              <w:t>Head of DA</w:t>
            </w:r>
            <w:r w:rsidR="00D9734C">
              <w:rPr>
                <w:rFonts w:ascii="Calibri Light" w:hAnsi="Calibri Light" w:cs="Calibri Light"/>
                <w:sz w:val="22"/>
                <w:szCs w:val="22"/>
              </w:rPr>
              <w:t>),</w:t>
            </w:r>
            <w:r w:rsidR="008542A7">
              <w:rPr>
                <w:rFonts w:ascii="Calibri Light" w:hAnsi="Calibri Light" w:cs="Calibri Light"/>
                <w:sz w:val="22"/>
                <w:szCs w:val="22"/>
              </w:rPr>
              <w:t xml:space="preserve"> </w:t>
            </w:r>
            <w:r w:rsidR="00584F05" w:rsidRPr="0023545D">
              <w:rPr>
                <w:rFonts w:ascii="Calibri Light" w:hAnsi="Calibri Light" w:cs="Calibri Light"/>
                <w:sz w:val="22"/>
                <w:szCs w:val="22"/>
              </w:rPr>
              <w:t xml:space="preserve">Audit </w:t>
            </w:r>
            <w:r w:rsidR="008542A7">
              <w:rPr>
                <w:rFonts w:ascii="Calibri Light" w:hAnsi="Calibri Light" w:cs="Calibri Light"/>
                <w:sz w:val="22"/>
                <w:szCs w:val="22"/>
              </w:rPr>
              <w:t>Analytics</w:t>
            </w:r>
          </w:p>
          <w:p w14:paraId="6F3736A3" w14:textId="6AF690B4" w:rsidR="00D9734C" w:rsidRPr="0023545D" w:rsidRDefault="00D9734C" w:rsidP="00D9734C">
            <w:pPr>
              <w:pStyle w:val="MemoFrom"/>
              <w:keepNext/>
              <w:keepLines/>
              <w:spacing w:before="0" w:after="0" w:line="240" w:lineRule="auto"/>
              <w:rPr>
                <w:rFonts w:ascii="Calibri Light" w:hAnsi="Calibri Light" w:cs="Calibri Light"/>
                <w:sz w:val="22"/>
                <w:szCs w:val="22"/>
              </w:rPr>
            </w:pPr>
            <w:r>
              <w:rPr>
                <w:rFonts w:ascii="Calibri Light" w:hAnsi="Calibri Light" w:cs="Calibri Light"/>
                <w:sz w:val="22"/>
                <w:szCs w:val="22"/>
              </w:rPr>
              <w:t>Vu Hoang Lam (Data Analytics Senior), Audit Analytics</w:t>
            </w:r>
          </w:p>
        </w:tc>
      </w:tr>
      <w:tr w:rsidR="005970B4" w:rsidRPr="0023545D" w14:paraId="16794C24" w14:textId="77777777" w:rsidTr="005D78E2">
        <w:trPr>
          <w:trHeight w:val="460"/>
        </w:trPr>
        <w:tc>
          <w:tcPr>
            <w:tcW w:w="1449" w:type="dxa"/>
          </w:tcPr>
          <w:p w14:paraId="61522546" w14:textId="77777777" w:rsidR="005970B4" w:rsidRPr="0023545D" w:rsidRDefault="005970B4" w:rsidP="00BF2041">
            <w:pPr>
              <w:pStyle w:val="StyleMemoLabel8pt"/>
              <w:spacing w:before="240" w:after="0" w:line="240" w:lineRule="auto"/>
              <w:rPr>
                <w:rFonts w:ascii="Calibri Light" w:hAnsi="Calibri Light" w:cs="Calibri Light"/>
                <w:b/>
                <w:sz w:val="22"/>
                <w:szCs w:val="22"/>
              </w:rPr>
            </w:pPr>
            <w:r w:rsidRPr="0023545D">
              <w:rPr>
                <w:rFonts w:ascii="Calibri Light" w:hAnsi="Calibri Light" w:cs="Calibri Light"/>
                <w:b/>
                <w:sz w:val="22"/>
                <w:szCs w:val="22"/>
              </w:rPr>
              <w:t>Subject:</w:t>
            </w:r>
          </w:p>
        </w:tc>
        <w:tc>
          <w:tcPr>
            <w:tcW w:w="11474" w:type="dxa"/>
          </w:tcPr>
          <w:p>
            <w:r>
              <w:t>Scope of services to be provided by Data Analytics (DA) Specialists participating in the performance of data analytics procedures for SPC</w:t>
            </w:r>
          </w:p>
        </w:tc>
      </w:tr>
    </w:tbl>
    <w:p w14:paraId="466ACB1B" w14:textId="43AEA49E" w:rsidR="005970B4" w:rsidRPr="0023545D" w:rsidRDefault="005970B4" w:rsidP="00A70AD0">
      <w:pPr>
        <w:pStyle w:val="Heading1"/>
        <w:numPr>
          <w:ilvl w:val="0"/>
          <w:numId w:val="13"/>
        </w:numPr>
        <w:spacing w:before="240"/>
        <w:jc w:val="both"/>
        <w:rPr>
          <w:rFonts w:ascii="Calibri Light" w:hAnsi="Calibri Light" w:cs="Calibri Light"/>
          <w:sz w:val="28"/>
          <w:szCs w:val="28"/>
        </w:rPr>
      </w:pPr>
      <w:bookmarkStart w:id="28" w:name="Memo_BodyField"/>
      <w:bookmarkStart w:id="29" w:name="ossP18"/>
      <w:bookmarkStart w:id="30" w:name="mem_BodyField"/>
      <w:bookmarkStart w:id="31" w:name="_Toc49849470"/>
      <w:bookmarkEnd w:id="28"/>
      <w:bookmarkEnd w:id="29"/>
      <w:bookmarkEnd w:id="30"/>
      <w:r w:rsidRPr="0023545D">
        <w:rPr>
          <w:rFonts w:ascii="Calibri Light" w:hAnsi="Calibri Light" w:cs="Calibri Light"/>
          <w:sz w:val="28"/>
          <w:szCs w:val="28"/>
        </w:rPr>
        <w:t>PURPOSE</w:t>
      </w:r>
      <w:r w:rsidR="00A22475" w:rsidRPr="0023545D">
        <w:rPr>
          <w:rFonts w:ascii="Calibri Light" w:hAnsi="Calibri Light" w:cs="Calibri Light"/>
          <w:sz w:val="28"/>
          <w:szCs w:val="28"/>
        </w:rPr>
        <w:t xml:space="preserve"> AND ENGAGEMENT DETAILS</w:t>
      </w:r>
      <w:bookmarkEnd w:id="31"/>
    </w:p>
    <w:p w14:paraId="12860574" w14:textId="7ADF20D3" w:rsidR="00584F05" w:rsidRDefault="005970B4" w:rsidP="00FB4CB0">
      <w:pPr>
        <w:pStyle w:val="Block"/>
        <w:spacing w:after="240"/>
        <w:rPr>
          <w:rFonts w:ascii="Calibri Light" w:hAnsi="Calibri Light" w:cs="Calibri Light"/>
          <w:b/>
          <w:sz w:val="20"/>
        </w:rPr>
      </w:pPr>
      <w:r>
        <w:t>The purpose of this memo is to describe the participation of the Data Analytics Specialist (“DA Specialist”) in the performance of data analytics procedures in connection with the [audit / review] of SPC for the year ending 2020/12/31</w:t>
      </w:r>
    </w:p>
    <w:tbl>
      <w:tblPr>
        <w:tblStyle w:val="Deloittetable"/>
        <w:tblW w:w="12420" w:type="dxa"/>
        <w:tblInd w:w="0" w:type="dxa"/>
        <w:tblLook w:val="04A0" w:firstRow="1" w:lastRow="0" w:firstColumn="1" w:lastColumn="0" w:noHBand="0" w:noVBand="1"/>
      </w:tblPr>
      <w:tblGrid>
        <w:gridCol w:w="3690"/>
        <w:gridCol w:w="8730"/>
      </w:tblGrid>
      <w:tr w:rsidR="008417C9" w:rsidRPr="0071741A" w14:paraId="1779343A" w14:textId="77777777" w:rsidTr="002778E7">
        <w:trPr>
          <w:cnfStyle w:val="100000000000" w:firstRow="1" w:lastRow="0" w:firstColumn="0" w:lastColumn="0" w:oddVBand="0" w:evenVBand="0" w:oddHBand="0" w:evenHBand="0" w:firstRowFirstColumn="0" w:firstRowLastColumn="0" w:lastRowFirstColumn="0" w:lastRowLastColumn="0"/>
          <w:trHeight w:val="305"/>
        </w:trPr>
        <w:tc>
          <w:tcPr>
            <w:tcW w:w="3690" w:type="dxa"/>
          </w:tcPr>
          <w:p w14:paraId="2F64E376" w14:textId="77777777" w:rsidR="008417C9" w:rsidRPr="0071741A" w:rsidRDefault="008417C9" w:rsidP="002778E7">
            <w:pPr>
              <w:pStyle w:val="Block"/>
              <w:rPr>
                <w:rFonts w:ascii="Calibri Light" w:hAnsi="Calibri Light" w:cs="Calibri Light"/>
                <w:sz w:val="20"/>
                <w:szCs w:val="20"/>
              </w:rPr>
            </w:pPr>
            <w:r w:rsidRPr="0071741A">
              <w:rPr>
                <w:rFonts w:ascii="Calibri Light" w:hAnsi="Calibri Light" w:cs="Calibri Light"/>
                <w:sz w:val="20"/>
                <w:szCs w:val="20"/>
              </w:rPr>
              <w:t>Restrictions on staffing</w:t>
            </w:r>
          </w:p>
        </w:tc>
        <w:tc>
          <w:tcPr>
            <w:tcW w:w="8730" w:type="dxa"/>
          </w:tcPr>
          <w:p w14:paraId="08D2BBBF" w14:textId="647C9DF9" w:rsidR="008417C9" w:rsidRPr="0071741A" w:rsidRDefault="008417C9" w:rsidP="00D9734C">
            <w:pPr>
              <w:pStyle w:val="NormalWeb"/>
              <w:spacing w:before="240" w:beforeAutospacing="0" w:after="0" w:afterAutospacing="0"/>
              <w:rPr>
                <w:rFonts w:ascii="Calibri Light" w:hAnsi="Calibri Light" w:cs="Calibri Light"/>
                <w:sz w:val="20"/>
                <w:szCs w:val="20"/>
              </w:rPr>
            </w:pPr>
            <w:r w:rsidRPr="0071741A">
              <w:rPr>
                <w:rFonts w:ascii="Calibri Light" w:hAnsi="Calibri Light" w:cs="Calibri Light"/>
                <w:i/>
                <w:iCs/>
                <w:sz w:val="20"/>
                <w:szCs w:val="20"/>
              </w:rPr>
              <w:t>Option 1</w:t>
            </w:r>
            <w:r w:rsidRPr="0071741A">
              <w:rPr>
                <w:rFonts w:ascii="Calibri Light" w:hAnsi="Calibri Light" w:cs="Calibri Light"/>
                <w:sz w:val="20"/>
                <w:szCs w:val="20"/>
              </w:rPr>
              <w:t>: We understand that the terms of the audit engagement allow the subcontracting</w:t>
            </w:r>
            <w:r>
              <w:rPr>
                <w:rStyle w:val="EndnoteReference"/>
                <w:rFonts w:ascii="Calibri Light" w:hAnsi="Calibri Light" w:cs="Calibri Light"/>
                <w:sz w:val="20"/>
                <w:szCs w:val="20"/>
              </w:rPr>
              <w:endnoteReference w:id="4"/>
            </w:r>
            <w:r w:rsidRPr="0071741A">
              <w:rPr>
                <w:rFonts w:ascii="Calibri Light" w:hAnsi="Calibri Light" w:cs="Calibri Light"/>
                <w:sz w:val="20"/>
                <w:szCs w:val="20"/>
              </w:rPr>
              <w:t xml:space="preserve"> of any portion of the procedures to any affiliate or related entity, whether located within or outside of the member firm</w:t>
            </w:r>
            <w:r>
              <w:rPr>
                <w:rFonts w:ascii="Calibri Light" w:hAnsi="Calibri Light" w:cs="Calibri Light"/>
                <w:sz w:val="20"/>
                <w:szCs w:val="20"/>
              </w:rPr>
              <w:t>’s country of</w:t>
            </w:r>
            <w:r w:rsidRPr="0071741A">
              <w:rPr>
                <w:rFonts w:ascii="Calibri Light" w:hAnsi="Calibri Light" w:cs="Calibri Light"/>
                <w:sz w:val="20"/>
                <w:szCs w:val="20"/>
              </w:rPr>
              <w:t xml:space="preserve"> </w:t>
            </w:r>
            <w:r w:rsidR="00D9734C">
              <w:rPr>
                <w:rFonts w:ascii="Calibri Light" w:hAnsi="Calibri Light" w:cs="Calibri Light"/>
                <w:sz w:val="20"/>
                <w:szCs w:val="20"/>
              </w:rPr>
              <w:t>Vietnam</w:t>
            </w:r>
          </w:p>
        </w:tc>
      </w:tr>
    </w:tbl>
    <w:p w14:paraId="22208435" w14:textId="77777777" w:rsidR="008417C9" w:rsidRPr="0022616D" w:rsidRDefault="008417C9" w:rsidP="008417C9">
      <w:pPr>
        <w:pStyle w:val="FormBodyText"/>
        <w:spacing w:before="360"/>
        <w:rPr>
          <w:rFonts w:ascii="Calibri Light" w:hAnsi="Calibri Light" w:cs="Calibri Light"/>
          <w:b/>
          <w:sz w:val="28"/>
          <w:szCs w:val="28"/>
        </w:rPr>
      </w:pPr>
      <w:r w:rsidRPr="0022616D">
        <w:rPr>
          <w:rFonts w:ascii="Calibri Light" w:hAnsi="Calibri Light" w:cs="Calibri Light"/>
          <w:b/>
          <w:sz w:val="28"/>
          <w:szCs w:val="28"/>
        </w:rPr>
        <w:t>Materiality</w:t>
      </w: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2335"/>
        <w:gridCol w:w="2430"/>
        <w:gridCol w:w="2610"/>
      </w:tblGrid>
      <w:tr w:rsidR="008417C9" w:rsidRPr="0071741A" w14:paraId="53078EDC" w14:textId="77777777" w:rsidTr="002778E7">
        <w:tc>
          <w:tcPr>
            <w:tcW w:w="2525" w:type="dxa"/>
            <w:tcBorders>
              <w:top w:val="single" w:sz="4" w:space="0" w:color="auto"/>
            </w:tcBorders>
            <w:shd w:val="clear" w:color="auto" w:fill="D0CECE"/>
          </w:tcPr>
          <w:p w14:paraId="547CB02E" w14:textId="77777777" w:rsidR="008417C9" w:rsidRPr="0022616D" w:rsidRDefault="008417C9" w:rsidP="002778E7">
            <w:pPr>
              <w:pStyle w:val="Block"/>
              <w:spacing w:before="0"/>
              <w:rPr>
                <w:rFonts w:ascii="Calibri Light" w:hAnsi="Calibri Light" w:cs="Calibri Light"/>
                <w:b/>
                <w:sz w:val="20"/>
              </w:rPr>
            </w:pPr>
            <w:commentRangeStart w:id="47"/>
            <w:r w:rsidRPr="0022616D">
              <w:rPr>
                <w:rFonts w:ascii="Calibri Light" w:hAnsi="Calibri Light" w:cs="Calibri Light"/>
                <w:b/>
                <w:sz w:val="20"/>
              </w:rPr>
              <w:t>Entity</w:t>
            </w:r>
          </w:p>
        </w:tc>
        <w:tc>
          <w:tcPr>
            <w:tcW w:w="2335" w:type="dxa"/>
            <w:tcBorders>
              <w:top w:val="single" w:sz="4" w:space="0" w:color="auto"/>
            </w:tcBorders>
            <w:shd w:val="clear" w:color="auto" w:fill="D0CECE"/>
          </w:tcPr>
          <w:p w14:paraId="4E7FC720" w14:textId="77777777" w:rsidR="008417C9" w:rsidRPr="0022616D" w:rsidRDefault="008417C9" w:rsidP="002778E7">
            <w:pPr>
              <w:pStyle w:val="Block"/>
              <w:spacing w:before="0"/>
              <w:rPr>
                <w:rFonts w:ascii="Calibri Light" w:hAnsi="Calibri Light" w:cs="Calibri Light"/>
                <w:b/>
                <w:sz w:val="20"/>
              </w:rPr>
            </w:pPr>
            <w:r w:rsidRPr="0022616D">
              <w:rPr>
                <w:rFonts w:ascii="Calibri Light" w:hAnsi="Calibri Light" w:cs="Calibri Light"/>
                <w:b/>
                <w:sz w:val="20"/>
              </w:rPr>
              <w:t>Materiality</w:t>
            </w:r>
          </w:p>
        </w:tc>
        <w:tc>
          <w:tcPr>
            <w:tcW w:w="2430" w:type="dxa"/>
            <w:tcBorders>
              <w:top w:val="single" w:sz="4" w:space="0" w:color="auto"/>
            </w:tcBorders>
            <w:shd w:val="clear" w:color="auto" w:fill="D0CECE"/>
          </w:tcPr>
          <w:p w14:paraId="1706FE7A" w14:textId="77777777" w:rsidR="008417C9" w:rsidRPr="0022616D" w:rsidRDefault="008417C9" w:rsidP="002778E7">
            <w:pPr>
              <w:pStyle w:val="Block"/>
              <w:spacing w:before="0"/>
              <w:rPr>
                <w:rFonts w:ascii="Calibri Light" w:hAnsi="Calibri Light" w:cs="Calibri Light"/>
                <w:b/>
                <w:sz w:val="20"/>
              </w:rPr>
            </w:pPr>
            <w:r w:rsidRPr="0022616D">
              <w:rPr>
                <w:rFonts w:ascii="Calibri Light" w:hAnsi="Calibri Light" w:cs="Calibri Light"/>
                <w:b/>
                <w:sz w:val="20"/>
              </w:rPr>
              <w:t>Performance Materiality</w:t>
            </w:r>
          </w:p>
        </w:tc>
        <w:tc>
          <w:tcPr>
            <w:tcW w:w="2610" w:type="dxa"/>
            <w:tcBorders>
              <w:top w:val="single" w:sz="4" w:space="0" w:color="auto"/>
            </w:tcBorders>
            <w:shd w:val="clear" w:color="auto" w:fill="D0CECE"/>
          </w:tcPr>
          <w:p w14:paraId="025D5EB9" w14:textId="77777777" w:rsidR="008417C9" w:rsidRPr="0071741A" w:rsidRDefault="008417C9" w:rsidP="002778E7">
            <w:pPr>
              <w:pStyle w:val="Block"/>
              <w:spacing w:before="0"/>
              <w:rPr>
                <w:rFonts w:ascii="Calibri Light" w:hAnsi="Calibri Light" w:cs="Calibri Light"/>
                <w:b/>
                <w:sz w:val="20"/>
              </w:rPr>
            </w:pPr>
            <w:r w:rsidRPr="0022616D">
              <w:rPr>
                <w:rFonts w:ascii="Calibri Light" w:hAnsi="Calibri Light" w:cs="Calibri Light"/>
                <w:b/>
                <w:sz w:val="20"/>
              </w:rPr>
              <w:t>Threshold for Clearly Trivial Misstatements</w:t>
            </w:r>
          </w:p>
        </w:tc>
      </w:tr>
      <w:tr w:rsidR="008417C9" w:rsidRPr="0071741A" w14:paraId="752E2A80" w14:textId="77777777" w:rsidTr="002778E7">
        <w:tc>
          <w:tcPr>
            <w:tcW w:w="2525" w:type="dxa"/>
            <w:shd w:val="clear" w:color="auto" w:fill="auto"/>
          </w:tcPr>
          <w:p w14:paraId="64007BD8" w14:textId="77777777" w:rsidR="008417C9" w:rsidRPr="0071741A" w:rsidRDefault="008417C9" w:rsidP="002778E7">
            <w:pPr>
              <w:pStyle w:val="Block"/>
              <w:spacing w:before="0"/>
              <w:rPr>
                <w:rFonts w:ascii="Calibri Light" w:hAnsi="Calibri Light" w:cs="Calibri Light"/>
                <w:sz w:val="20"/>
              </w:rPr>
            </w:pPr>
            <w:r w:rsidRPr="0071741A">
              <w:rPr>
                <w:rFonts w:ascii="Calibri Light" w:hAnsi="Calibri Light" w:cs="Calibri Light"/>
                <w:sz w:val="20"/>
              </w:rPr>
              <w:t xml:space="preserve">GAAP </w:t>
            </w:r>
            <w:r>
              <w:rPr>
                <w:rFonts w:ascii="Calibri Light" w:hAnsi="Calibri Light" w:cs="Calibri Light"/>
                <w:sz w:val="20"/>
              </w:rPr>
              <w:t>c</w:t>
            </w:r>
            <w:r w:rsidRPr="0071741A">
              <w:rPr>
                <w:rFonts w:ascii="Calibri Light" w:hAnsi="Calibri Light" w:cs="Calibri Light"/>
                <w:sz w:val="20"/>
              </w:rPr>
              <w:t>onsolidated</w:t>
            </w:r>
          </w:p>
        </w:tc>
        <w:tc>
          <w:tcPr>
            <w:tcW w:w="2335" w:type="dxa"/>
          </w:tcPr>
          <w:p w14:paraId="019BE9DC" w14:textId="7513171D" w:rsidR="008417C9" w:rsidRPr="00532ABB" w:rsidRDefault="008417C9" w:rsidP="002778E7">
            <w:pPr>
              <w:pStyle w:val="Block"/>
              <w:spacing w:before="0"/>
              <w:rPr>
                <w:rFonts w:ascii="Calibri Light" w:hAnsi="Calibri Light" w:cs="Calibri Light"/>
                <w:sz w:val="20"/>
              </w:rPr>
            </w:pPr>
          </w:p>
        </w:tc>
        <w:tc>
          <w:tcPr>
            <w:tcW w:w="2430" w:type="dxa"/>
          </w:tcPr>
          <w:p w14:paraId="55674EF9" w14:textId="3B5C2D79" w:rsidR="008417C9" w:rsidRPr="00532ABB" w:rsidRDefault="008417C9" w:rsidP="002778E7">
            <w:pPr>
              <w:pStyle w:val="Block"/>
              <w:spacing w:before="0"/>
              <w:rPr>
                <w:rFonts w:ascii="Calibri Light" w:hAnsi="Calibri Light" w:cs="Calibri Light"/>
                <w:sz w:val="20"/>
              </w:rPr>
            </w:pPr>
          </w:p>
        </w:tc>
        <w:tc>
          <w:tcPr>
            <w:tcW w:w="2610" w:type="dxa"/>
          </w:tcPr>
          <w:p w14:paraId="774D8D2F" w14:textId="15946A81" w:rsidR="008417C9" w:rsidRPr="00532ABB" w:rsidRDefault="008417C9" w:rsidP="002778E7">
            <w:pPr>
              <w:pStyle w:val="Block"/>
              <w:spacing w:before="0"/>
              <w:rPr>
                <w:rFonts w:ascii="Calibri Light" w:hAnsi="Calibri Light" w:cs="Calibri Light"/>
                <w:i/>
                <w:sz w:val="20"/>
              </w:rPr>
            </w:pPr>
          </w:p>
        </w:tc>
      </w:tr>
      <w:tr w:rsidR="008417C9" w:rsidRPr="0071741A" w14:paraId="031A8E7F" w14:textId="77777777" w:rsidTr="002778E7">
        <w:tc>
          <w:tcPr>
            <w:tcW w:w="2525" w:type="dxa"/>
            <w:shd w:val="clear" w:color="auto" w:fill="auto"/>
          </w:tcPr>
          <w:p w14:paraId="07215608" w14:textId="6F20711C" w:rsidR="008417C9" w:rsidRPr="0071741A" w:rsidRDefault="008417C9" w:rsidP="002778E7">
            <w:pPr>
              <w:pStyle w:val="Block"/>
              <w:spacing w:before="0"/>
              <w:rPr>
                <w:rFonts w:ascii="Calibri Light" w:hAnsi="Calibri Light" w:cs="Calibri Light"/>
                <w:sz w:val="20"/>
              </w:rPr>
            </w:pPr>
          </w:p>
        </w:tc>
        <w:tc>
          <w:tcPr>
            <w:tcW w:w="2335" w:type="dxa"/>
          </w:tcPr>
          <w:p w14:paraId="24EE292E" w14:textId="18642B46" w:rsidR="008417C9" w:rsidRPr="00532ABB" w:rsidRDefault="008417C9" w:rsidP="002778E7">
            <w:pPr>
              <w:pStyle w:val="Block"/>
              <w:spacing w:before="0"/>
              <w:rPr>
                <w:rFonts w:ascii="Calibri Light" w:hAnsi="Calibri Light" w:cs="Calibri Light"/>
                <w:sz w:val="20"/>
              </w:rPr>
            </w:pPr>
          </w:p>
        </w:tc>
        <w:commentRangeEnd w:id="47"/>
        <w:tc>
          <w:tcPr>
            <w:tcW w:w="2430" w:type="dxa"/>
          </w:tcPr>
          <w:p w14:paraId="5FAE8CFF" w14:textId="5402C62E" w:rsidR="008417C9" w:rsidRPr="00532ABB" w:rsidRDefault="00F77C48" w:rsidP="002778E7">
            <w:pPr>
              <w:pStyle w:val="Block"/>
              <w:spacing w:before="0"/>
              <w:rPr>
                <w:rFonts w:ascii="Calibri Light" w:hAnsi="Calibri Light" w:cs="Calibri Light"/>
                <w:sz w:val="20"/>
              </w:rPr>
            </w:pPr>
            <w:r>
              <w:rPr>
                <w:rStyle w:val="CommentReference"/>
              </w:rPr>
              <w:commentReference w:id="47"/>
            </w:r>
          </w:p>
        </w:tc>
        <w:tc>
          <w:tcPr>
            <w:tcW w:w="2610" w:type="dxa"/>
          </w:tcPr>
          <w:p w14:paraId="4663F0D2" w14:textId="3FB91179" w:rsidR="008417C9" w:rsidRPr="00532ABB" w:rsidRDefault="008417C9" w:rsidP="002778E7">
            <w:pPr>
              <w:pStyle w:val="Block"/>
              <w:spacing w:before="0"/>
              <w:rPr>
                <w:rFonts w:ascii="Calibri Light" w:hAnsi="Calibri Light" w:cs="Calibri Light"/>
                <w:i/>
                <w:sz w:val="20"/>
              </w:rPr>
            </w:pPr>
          </w:p>
        </w:tc>
      </w:tr>
    </w:tbl>
    <w:p w14:paraId="03305D1B" w14:textId="25567803" w:rsidR="00F52347" w:rsidRDefault="00A70AD0" w:rsidP="005858B1">
      <w:pPr>
        <w:pStyle w:val="Heading1"/>
        <w:numPr>
          <w:ilvl w:val="0"/>
          <w:numId w:val="13"/>
        </w:numPr>
        <w:spacing w:before="360" w:line="280" w:lineRule="exact"/>
        <w:jc w:val="both"/>
        <w:rPr>
          <w:rFonts w:ascii="Calibri Light" w:hAnsi="Calibri Light" w:cs="Calibri Light"/>
          <w:sz w:val="28"/>
          <w:szCs w:val="28"/>
        </w:rPr>
      </w:pPr>
      <w:r w:rsidRPr="0023545D">
        <w:rPr>
          <w:rFonts w:ascii="Calibri Light" w:hAnsi="Calibri Light" w:cs="Calibri Light"/>
          <w:sz w:val="28"/>
          <w:szCs w:val="28"/>
        </w:rPr>
        <w:t>P</w:t>
      </w:r>
      <w:r w:rsidR="00F52347" w:rsidRPr="0023545D">
        <w:rPr>
          <w:rFonts w:ascii="Calibri Light" w:hAnsi="Calibri Light" w:cs="Calibri Light"/>
          <w:sz w:val="28"/>
          <w:szCs w:val="28"/>
        </w:rPr>
        <w:t>LANNING DISCUSSIONS</w:t>
      </w:r>
      <w:r w:rsidR="00EC4DBB" w:rsidRPr="0023545D">
        <w:rPr>
          <w:rFonts w:ascii="Calibri Light" w:hAnsi="Calibri Light" w:cs="Calibri Light"/>
          <w:sz w:val="28"/>
          <w:szCs w:val="28"/>
        </w:rPr>
        <w:t xml:space="preserve"> AND DA SPECIALIST TEAM</w:t>
      </w:r>
      <w:bookmarkEnd w:id="44"/>
    </w:p>
    <w:p w14:paraId="0146C3E4" w14:textId="77777777" w:rsidR="008417C9" w:rsidRPr="00296EC1" w:rsidRDefault="008417C9" w:rsidP="00296EC1"/>
    <w:p w14:paraId="039673B0" w14:textId="002D8AE8" w:rsidR="00A22475" w:rsidRPr="00FB4CB0" w:rsidRDefault="00F52347" w:rsidP="00F52347">
      <w:pPr>
        <w:pStyle w:val="Block"/>
        <w:rPr>
          <w:rFonts w:ascii="Calibri Light" w:hAnsi="Calibri Light" w:cs="Calibri Light"/>
          <w:sz w:val="22"/>
          <w:szCs w:val="22"/>
        </w:rPr>
      </w:pPr>
      <w:r w:rsidRPr="0023545D">
        <w:rPr>
          <w:rFonts w:ascii="Calibri Light" w:hAnsi="Calibri Light" w:cs="Calibri Light"/>
          <w:sz w:val="22"/>
          <w:szCs w:val="22"/>
        </w:rPr>
        <w:t>This memo summarizes the results of the planning discussion</w:t>
      </w:r>
      <w:r w:rsidR="00EC4DBB" w:rsidRPr="0023545D">
        <w:rPr>
          <w:rFonts w:ascii="Calibri Light" w:hAnsi="Calibri Light" w:cs="Calibri Light"/>
          <w:sz w:val="22"/>
          <w:szCs w:val="22"/>
        </w:rPr>
        <w:t xml:space="preserve">, per the details below: </w:t>
      </w:r>
    </w:p>
    <w:tbl>
      <w:tblPr>
        <w:tblStyle w:val="Deloittetable"/>
        <w:tblW w:w="0" w:type="auto"/>
        <w:tblInd w:w="0" w:type="dxa"/>
        <w:tblLook w:val="04A0" w:firstRow="1" w:lastRow="0" w:firstColumn="1" w:lastColumn="0" w:noHBand="0" w:noVBand="1"/>
      </w:tblPr>
      <w:tblGrid>
        <w:gridCol w:w="4102"/>
        <w:gridCol w:w="3638"/>
        <w:gridCol w:w="3510"/>
      </w:tblGrid>
      <w:tr w:rsidR="00A22475" w:rsidRPr="0023545D" w14:paraId="39080368" w14:textId="77777777" w:rsidTr="00584F05">
        <w:trPr>
          <w:cnfStyle w:val="100000000000" w:firstRow="1" w:lastRow="0" w:firstColumn="0" w:lastColumn="0" w:oddVBand="0" w:evenVBand="0" w:oddHBand="0" w:evenHBand="0" w:firstRowFirstColumn="0" w:firstRowLastColumn="0" w:lastRowFirstColumn="0" w:lastRowLastColumn="0"/>
          <w:trHeight w:val="246"/>
        </w:trPr>
        <w:tc>
          <w:tcPr>
            <w:tcW w:w="7740" w:type="dxa"/>
            <w:gridSpan w:val="2"/>
            <w:shd w:val="clear" w:color="auto" w:fill="D0CECE"/>
          </w:tcPr>
          <w:p w14:paraId="0B20F266" w14:textId="77777777" w:rsidR="00A22475" w:rsidRPr="0023545D" w:rsidRDefault="00A22475" w:rsidP="00FB4CB0">
            <w:pPr>
              <w:pStyle w:val="Block"/>
              <w:spacing w:before="0"/>
              <w:contextualSpacing/>
              <w:rPr>
                <w:rFonts w:ascii="Calibri Light" w:hAnsi="Calibri Light" w:cs="Calibri Light"/>
                <w:b/>
                <w:sz w:val="22"/>
              </w:rPr>
            </w:pPr>
            <w:r w:rsidRPr="0023545D">
              <w:rPr>
                <w:rFonts w:ascii="Calibri Light" w:hAnsi="Calibri Light" w:cs="Calibri Light"/>
                <w:b/>
                <w:sz w:val="22"/>
              </w:rPr>
              <w:lastRenderedPageBreak/>
              <w:t>Meeting Date:</w:t>
            </w:r>
          </w:p>
        </w:tc>
        <w:tc>
          <w:tcPr>
            <w:tcW w:w="3510" w:type="dxa"/>
            <w:shd w:val="clear" w:color="auto" w:fill="D0CECE"/>
          </w:tcPr>
          <w:p>
            <w:r>
              <w:t>20202/06/24</w:t>
            </w:r>
          </w:p>
        </w:tc>
      </w:tr>
      <w:tr w:rsidR="00D52641" w:rsidRPr="0023545D" w14:paraId="2DCF8C99" w14:textId="77777777" w:rsidTr="00D52641">
        <w:trPr>
          <w:trHeight w:val="345"/>
        </w:trPr>
        <w:tc>
          <w:tcPr>
            <w:tcW w:w="4102" w:type="dxa"/>
          </w:tcPr>
          <w:p>
            <w:r>
              <w:t>Audit Partner</w:t>
            </w:r>
          </w:p>
        </w:tc>
        <w:tc>
          <w:tcPr>
            <w:tcW w:w="3638" w:type="dxa"/>
          </w:tcPr>
          <w:p>
            <w:r>
              <w:t>Bui Van Trinh</w:t>
            </w:r>
          </w:p>
        </w:tc>
        <w:tc>
          <w:tcPr>
            <w:tcW w:w="3510" w:type="dxa"/>
          </w:tcPr>
          <w:p>
            <w:r>
              <w:t>X</w:t>
            </w:r>
          </w:p>
        </w:tc>
      </w:tr>
      <w:tr w:rsidR="00E359C1" w:rsidRPr="0023545D" w14:paraId="11564487" w14:textId="77777777" w:rsidTr="00D52641">
        <w:trPr>
          <w:trHeight w:val="350"/>
        </w:trPr>
        <w:tc>
          <w:tcPr>
            <w:tcW w:w="4102" w:type="dxa"/>
          </w:tcPr>
          <w:p>
            <w:r>
              <w:t>Audit Manager</w:t>
            </w:r>
          </w:p>
        </w:tc>
        <w:tc>
          <w:tcPr>
            <w:tcW w:w="3638" w:type="dxa"/>
          </w:tcPr>
          <w:p>
            <w:r>
              <w:t>Tran Bao Trung</w:t>
            </w:r>
          </w:p>
        </w:tc>
        <w:tc>
          <w:tcPr>
            <w:tcW w:w="3510" w:type="dxa"/>
          </w:tcPr>
          <w:p w14:paraId="093D5799" w14:textId="11E97916" w:rsidR="00E359C1" w:rsidRPr="0023545D" w:rsidRDefault="005B4F2B" w:rsidP="00E359C1">
            <w:pPr>
              <w:pStyle w:val="Block"/>
              <w:spacing w:before="0"/>
              <w:contextualSpacing/>
              <w:rPr>
                <w:rFonts w:ascii="Calibri Light" w:hAnsi="Calibri Light" w:cs="Calibri Light"/>
                <w:sz w:val="22"/>
              </w:rPr>
            </w:pPr>
            <w:del w:id="50" w:author="Vu Hoang, Lam" w:date="2021-05-10T16:39:00Z">
              <w:r w:rsidDel="009A3EC3">
                <w:rPr>
                  <w:rFonts w:ascii="Calibri Light" w:hAnsi="Calibri Light" w:cs="Calibri Light"/>
                  <w:sz w:val="22"/>
                </w:rPr>
                <w:delText>Yes</w:delText>
              </w:r>
            </w:del>
          </w:p>
        </w:tc>
      </w:tr>
      <w:tr w:rsidR="00E359C1" w:rsidRPr="0023545D" w14:paraId="584470A4" w14:textId="77777777" w:rsidTr="009A4470">
        <w:trPr>
          <w:trHeight w:val="299"/>
        </w:trPr>
        <w:tc>
          <w:tcPr>
            <w:tcW w:w="4102" w:type="dxa"/>
          </w:tcPr>
          <w:p>
            <w:r>
              <w:t>DA Senior</w:t>
            </w:r>
          </w:p>
        </w:tc>
        <w:tc>
          <w:tcPr>
            <w:tcW w:w="3638" w:type="dxa"/>
          </w:tcPr>
          <w:p>
            <w:r>
              <w:t>Vu Hoang Lam</w:t>
            </w:r>
          </w:p>
        </w:tc>
        <w:tc>
          <w:tcPr>
            <w:tcW w:w="3510" w:type="dxa"/>
          </w:tcPr>
          <w:p>
            <w:r>
              <w:t>X</w:t>
            </w:r>
          </w:p>
        </w:tc>
      </w:tr>
      <w:tr w:rsidR="00E359C1" w:rsidRPr="0023545D" w14:paraId="0AB0F72E" w14:textId="77777777" w:rsidTr="009A4470">
        <w:trPr>
          <w:trHeight w:val="299"/>
        </w:trPr>
        <w:tc>
          <w:tcPr>
            <w:tcW w:w="4102" w:type="dxa"/>
          </w:tcPr>
          <w:p w14:paraId="007F9880" w14:textId="1CB5A43A" w:rsidR="00E359C1" w:rsidRPr="0023545D" w:rsidRDefault="00D72DA3" w:rsidP="00E359C1">
            <w:pPr>
              <w:pStyle w:val="Block"/>
              <w:spacing w:before="0"/>
              <w:contextualSpacing/>
              <w:rPr>
                <w:rFonts w:ascii="Calibri Light" w:hAnsi="Calibri Light" w:cs="Calibri Light"/>
                <w:sz w:val="22"/>
              </w:rPr>
            </w:pPr>
            <w:del w:id="54" w:author="Vu Hoang, Lam" w:date="2021-05-10T16:39:00Z">
              <w:r w:rsidDel="009A3EC3">
                <w:rPr>
                  <w:rFonts w:ascii="Calibri Light" w:hAnsi="Calibri Light" w:cs="Calibri Light"/>
                  <w:sz w:val="22"/>
                </w:rPr>
                <w:delText>Head of DA</w:delText>
              </w:r>
            </w:del>
          </w:p>
        </w:tc>
        <w:tc>
          <w:tcPr>
            <w:tcW w:w="3638" w:type="dxa"/>
          </w:tcPr>
          <w:p w14:paraId="3A0A1E66" w14:textId="7F6A0940" w:rsidR="00E359C1" w:rsidRPr="0023545D" w:rsidRDefault="005B4F2B" w:rsidP="00E359C1">
            <w:pPr>
              <w:pStyle w:val="Block"/>
              <w:spacing w:before="0"/>
              <w:contextualSpacing/>
              <w:rPr>
                <w:rFonts w:ascii="Calibri Light" w:hAnsi="Calibri Light" w:cs="Calibri Light"/>
                <w:sz w:val="22"/>
              </w:rPr>
            </w:pPr>
            <w:del w:id="55" w:author="Vu Hoang, Lam" w:date="2021-05-10T16:39:00Z">
              <w:r w:rsidDel="009A3EC3">
                <w:rPr>
                  <w:rFonts w:ascii="Calibri Light" w:hAnsi="Calibri Light" w:cs="Calibri Light"/>
                  <w:iCs/>
                  <w:sz w:val="22"/>
                </w:rPr>
                <w:delText>Nguyen Ngoc Diem</w:delText>
              </w:r>
            </w:del>
          </w:p>
        </w:tc>
        <w:tc>
          <w:tcPr>
            <w:tcW w:w="3510" w:type="dxa"/>
          </w:tcPr>
          <w:p w14:paraId="313CF5DD" w14:textId="21F1E7B2" w:rsidR="00E359C1" w:rsidRPr="0023545D" w:rsidRDefault="005B4F2B" w:rsidP="00E359C1">
            <w:pPr>
              <w:pStyle w:val="Block"/>
              <w:spacing w:before="0"/>
              <w:contextualSpacing/>
              <w:rPr>
                <w:rFonts w:ascii="Calibri Light" w:hAnsi="Calibri Light" w:cs="Calibri Light"/>
                <w:sz w:val="22"/>
              </w:rPr>
            </w:pPr>
            <w:del w:id="56" w:author="Vu Hoang, Lam" w:date="2021-05-10T16:39:00Z">
              <w:r w:rsidDel="009A3EC3">
                <w:rPr>
                  <w:rFonts w:ascii="Calibri Light" w:hAnsi="Calibri Light" w:cs="Calibri Light"/>
                  <w:sz w:val="22"/>
                </w:rPr>
                <w:delText>Yes</w:delText>
              </w:r>
            </w:del>
          </w:p>
        </w:tc>
      </w:tr>
      <w:tr w:rsidR="00E359C1" w:rsidRPr="0023545D" w14:paraId="0E508F36" w14:textId="77777777" w:rsidTr="009A4470">
        <w:trPr>
          <w:trHeight w:val="299"/>
        </w:trPr>
        <w:tc>
          <w:tcPr>
            <w:tcW w:w="4102" w:type="dxa"/>
          </w:tcPr>
          <w:p w14:paraId="15A72527" w14:textId="58524C7D" w:rsidR="00E359C1" w:rsidRDefault="00E359C1" w:rsidP="00E359C1">
            <w:pPr>
              <w:pStyle w:val="Block"/>
              <w:spacing w:before="0"/>
              <w:contextualSpacing/>
              <w:rPr>
                <w:rFonts w:ascii="Calibri Light" w:hAnsi="Calibri Light" w:cs="Calibri Light"/>
                <w:sz w:val="22"/>
              </w:rPr>
            </w:pPr>
            <w:del w:id="57" w:author="Vu Hoang, Lam" w:date="2021-05-10T16:40:00Z">
              <w:r w:rsidDel="009A3EC3">
                <w:rPr>
                  <w:rFonts w:ascii="Calibri Light" w:hAnsi="Calibri Light" w:cs="Calibri Light"/>
                  <w:sz w:val="22"/>
                </w:rPr>
                <w:delText>DA Senior</w:delText>
              </w:r>
            </w:del>
          </w:p>
        </w:tc>
        <w:tc>
          <w:tcPr>
            <w:tcW w:w="3638" w:type="dxa"/>
          </w:tcPr>
          <w:p w14:paraId="4848FCCB" w14:textId="684D336C" w:rsidR="00E359C1" w:rsidRDefault="005B4F2B" w:rsidP="00E359C1">
            <w:pPr>
              <w:pStyle w:val="Block"/>
              <w:spacing w:before="0"/>
              <w:contextualSpacing/>
              <w:rPr>
                <w:rFonts w:ascii="Calibri Light" w:hAnsi="Calibri Light" w:cs="Calibri Light"/>
                <w:sz w:val="22"/>
              </w:rPr>
            </w:pPr>
            <w:del w:id="58" w:author="Vu Hoang, Lam" w:date="2021-05-10T16:40:00Z">
              <w:r w:rsidDel="009A3EC3">
                <w:rPr>
                  <w:rFonts w:ascii="Calibri Light" w:hAnsi="Calibri Light" w:cs="Calibri Light"/>
                  <w:iCs/>
                  <w:sz w:val="22"/>
                </w:rPr>
                <w:delText>Vu Hoang Lam</w:delText>
              </w:r>
            </w:del>
          </w:p>
        </w:tc>
        <w:tc>
          <w:tcPr>
            <w:tcW w:w="3510" w:type="dxa"/>
          </w:tcPr>
          <w:p w14:paraId="3316D75B" w14:textId="74BA922B" w:rsidR="00E359C1" w:rsidRDefault="005B4F2B" w:rsidP="00E359C1">
            <w:pPr>
              <w:pStyle w:val="Block"/>
              <w:spacing w:before="0"/>
              <w:contextualSpacing/>
              <w:rPr>
                <w:rFonts w:ascii="Calibri Light" w:hAnsi="Calibri Light" w:cs="Calibri Light"/>
                <w:sz w:val="22"/>
              </w:rPr>
            </w:pPr>
            <w:del w:id="59" w:author="Vu Hoang, Lam" w:date="2021-05-10T16:40:00Z">
              <w:r w:rsidDel="009A3EC3">
                <w:rPr>
                  <w:rFonts w:ascii="Calibri Light" w:hAnsi="Calibri Light" w:cs="Calibri Light"/>
                  <w:sz w:val="22"/>
                </w:rPr>
                <w:delText>Yes</w:delText>
              </w:r>
            </w:del>
          </w:p>
        </w:tc>
      </w:tr>
    </w:tbl>
    <w:p w14:paraId="6EEF5D8C" w14:textId="464B7358" w:rsidR="00532ABB" w:rsidRPr="0023545D" w:rsidRDefault="00532ABB" w:rsidP="00532ABB">
      <w:pPr>
        <w:pStyle w:val="Block"/>
        <w:rPr>
          <w:rFonts w:asciiTheme="majorHAnsi" w:hAnsiTheme="majorHAnsi" w:cstheme="majorHAnsi"/>
          <w:sz w:val="22"/>
          <w:szCs w:val="22"/>
        </w:rPr>
      </w:pPr>
      <w:r w:rsidRPr="0023545D">
        <w:rPr>
          <w:rFonts w:asciiTheme="majorHAnsi" w:hAnsiTheme="majorHAnsi" w:cstheme="majorHAnsi"/>
          <w:sz w:val="22"/>
          <w:szCs w:val="22"/>
        </w:rPr>
        <w:t>During this planning meeting, we discussed the areas of poten</w:t>
      </w:r>
      <w:r w:rsidR="00584F05" w:rsidRPr="0023545D">
        <w:rPr>
          <w:rFonts w:asciiTheme="majorHAnsi" w:hAnsiTheme="majorHAnsi" w:cstheme="majorHAnsi"/>
          <w:sz w:val="22"/>
          <w:szCs w:val="22"/>
        </w:rPr>
        <w:t xml:space="preserve">tial DA specialist involvement: </w:t>
      </w:r>
    </w:p>
    <w:p w14:paraId="15D2AFCE" w14:textId="27C5FA97" w:rsidR="008417C9" w:rsidRPr="0064323E" w:rsidRDefault="009A3EC3" w:rsidP="008417C9">
      <w:pPr>
        <w:pStyle w:val="Block"/>
        <w:numPr>
          <w:ilvl w:val="0"/>
          <w:numId w:val="18"/>
        </w:numPr>
        <w:rPr>
          <w:rFonts w:asciiTheme="majorHAnsi" w:hAnsiTheme="majorHAnsi" w:cstheme="majorHAnsi"/>
          <w:sz w:val="22"/>
          <w:szCs w:val="22"/>
        </w:rPr>
      </w:pPr>
      <w:ins w:id="60" w:author="Vu Hoang, Lam" w:date="2021-05-10T16:40:00Z">
        <w:r>
          <w:rPr>
            <w:rFonts w:ascii="Calibri Light" w:hAnsi="Calibri Light" w:cs="Calibri Light"/>
            <w:sz w:val="20"/>
          </w:rPr>
          <w:t>Raw data pre-processing</w:t>
        </w:r>
        <w:r w:rsidRPr="005B4F2B" w:rsidDel="009A3EC3">
          <w:rPr>
            <w:rFonts w:ascii="Calibri Light" w:hAnsi="Calibri Light" w:cs="Calibri Light"/>
            <w:sz w:val="22"/>
            <w:szCs w:val="22"/>
          </w:rPr>
          <w:t xml:space="preserve"> </w:t>
        </w:r>
      </w:ins>
      <w:del w:id="61" w:author="Vu Hoang, Lam" w:date="2021-05-10T16:40:00Z">
        <w:r w:rsidR="005B4F2B" w:rsidRPr="005B4F2B" w:rsidDel="009A3EC3">
          <w:rPr>
            <w:rFonts w:ascii="Calibri Light" w:hAnsi="Calibri Light" w:cs="Calibri Light"/>
            <w:sz w:val="22"/>
            <w:szCs w:val="22"/>
          </w:rPr>
          <w:delText>Raw data pre-processing</w:delText>
        </w:r>
        <w:r w:rsidR="008417C9" w:rsidDel="009A3EC3">
          <w:rPr>
            <w:rFonts w:asciiTheme="majorHAnsi" w:hAnsiTheme="majorHAnsi" w:cstheme="majorHAnsi"/>
            <w:sz w:val="22"/>
            <w:szCs w:val="22"/>
          </w:rPr>
          <w:delText>.</w:delText>
        </w:r>
      </w:del>
    </w:p>
    <w:p w14:paraId="4EAF271C" w14:textId="49FD7162" w:rsidR="008417C9" w:rsidRPr="0064323E" w:rsidRDefault="009A3EC3" w:rsidP="008417C9">
      <w:pPr>
        <w:pStyle w:val="Block"/>
        <w:numPr>
          <w:ilvl w:val="0"/>
          <w:numId w:val="18"/>
        </w:numPr>
        <w:rPr>
          <w:rFonts w:asciiTheme="majorHAnsi" w:hAnsiTheme="majorHAnsi" w:cstheme="majorHAnsi"/>
          <w:sz w:val="22"/>
          <w:szCs w:val="22"/>
        </w:rPr>
      </w:pPr>
      <w:ins w:id="62" w:author="Vu Hoang, Lam" w:date="2021-05-10T16:40:00Z">
        <w:r>
          <w:rPr>
            <w:rFonts w:ascii="Calibri Light" w:hAnsi="Calibri Light" w:cs="Calibri Light"/>
            <w:sz w:val="20"/>
          </w:rPr>
          <w:t>Run JET and deliver results</w:t>
        </w:r>
      </w:ins>
      <w:del w:id="63" w:author="Vu Hoang, Lam" w:date="2021-05-10T16:40:00Z">
        <w:r w:rsidR="005B4F2B" w:rsidDel="009A3EC3">
          <w:rPr>
            <w:rFonts w:ascii="Calibri Light" w:hAnsi="Calibri Light" w:cs="Calibri Light"/>
            <w:sz w:val="20"/>
          </w:rPr>
          <w:delText>Data validation and r</w:delText>
        </w:r>
        <w:r w:rsidR="007B3202" w:rsidDel="009A3EC3">
          <w:rPr>
            <w:rFonts w:ascii="Calibri Light" w:hAnsi="Calibri Light" w:cs="Calibri Light"/>
            <w:sz w:val="20"/>
          </w:rPr>
          <w:delText>econciliation</w:delText>
        </w:r>
        <w:r w:rsidR="008417C9" w:rsidDel="009A3EC3">
          <w:rPr>
            <w:rFonts w:asciiTheme="majorHAnsi" w:hAnsiTheme="majorHAnsi" w:cstheme="majorHAnsi"/>
            <w:sz w:val="22"/>
            <w:szCs w:val="22"/>
          </w:rPr>
          <w:delText>.</w:delText>
        </w:r>
      </w:del>
    </w:p>
    <w:p w14:paraId="307C3CA2" w14:textId="5145E23D" w:rsidR="008417C9" w:rsidRPr="0064323E" w:rsidDel="009A3EC3" w:rsidRDefault="009A3EC3" w:rsidP="008417C9">
      <w:pPr>
        <w:pStyle w:val="Block"/>
        <w:numPr>
          <w:ilvl w:val="0"/>
          <w:numId w:val="18"/>
        </w:numPr>
        <w:rPr>
          <w:del w:id="64" w:author="Vu Hoang, Lam" w:date="2021-05-10T16:41:00Z"/>
          <w:rFonts w:asciiTheme="majorHAnsi" w:hAnsiTheme="majorHAnsi" w:cstheme="majorHAnsi"/>
          <w:sz w:val="22"/>
          <w:szCs w:val="22"/>
        </w:rPr>
      </w:pPr>
      <w:ins w:id="65" w:author="Vu Hoang, Lam" w:date="2021-05-10T16:41:00Z">
        <w:r>
          <w:rPr>
            <w:rFonts w:ascii="Calibri Light" w:hAnsi="Calibri Light" w:cs="Calibri Light"/>
            <w:sz w:val="20"/>
          </w:rPr>
          <w:t>Power BI dashboard visualization</w:t>
        </w:r>
        <w:r w:rsidDel="009A3EC3">
          <w:rPr>
            <w:rFonts w:ascii="Calibri Light" w:hAnsi="Calibri Light" w:cs="Calibri Light"/>
            <w:sz w:val="20"/>
          </w:rPr>
          <w:t xml:space="preserve"> </w:t>
        </w:r>
      </w:ins>
      <w:del w:id="66" w:author="Vu Hoang, Lam" w:date="2021-05-10T16:41:00Z">
        <w:r w:rsidR="00F77C48" w:rsidDel="009A3EC3">
          <w:rPr>
            <w:rFonts w:ascii="Calibri Light" w:hAnsi="Calibri Light" w:cs="Calibri Light"/>
            <w:sz w:val="20"/>
          </w:rPr>
          <w:delText xml:space="preserve">Random records sampling </w:delText>
        </w:r>
        <w:r w:rsidR="005B4F2B" w:rsidDel="009A3EC3">
          <w:rPr>
            <w:rFonts w:ascii="Calibri Light" w:hAnsi="Calibri Light" w:cs="Calibri Light"/>
            <w:sz w:val="20"/>
          </w:rPr>
          <w:delText>and bill recalculation</w:delText>
        </w:r>
        <w:r w:rsidR="008417C9" w:rsidDel="009A3EC3">
          <w:rPr>
            <w:rFonts w:asciiTheme="majorHAnsi" w:hAnsiTheme="majorHAnsi" w:cstheme="majorHAnsi"/>
            <w:sz w:val="22"/>
            <w:szCs w:val="22"/>
          </w:rPr>
          <w:delText>.</w:delText>
        </w:r>
      </w:del>
    </w:p>
    <w:p w14:paraId="292ED610" w14:textId="186818AA" w:rsidR="008417C9" w:rsidRPr="0064323E" w:rsidRDefault="005B4F2B" w:rsidP="008417C9">
      <w:pPr>
        <w:pStyle w:val="Block"/>
        <w:numPr>
          <w:ilvl w:val="0"/>
          <w:numId w:val="18"/>
        </w:numPr>
        <w:rPr>
          <w:rFonts w:asciiTheme="majorHAnsi" w:hAnsiTheme="majorHAnsi" w:cstheme="majorHAnsi"/>
          <w:sz w:val="22"/>
          <w:szCs w:val="22"/>
        </w:rPr>
      </w:pPr>
      <w:del w:id="67" w:author="Vu Hoang, Lam" w:date="2021-05-10T16:41:00Z">
        <w:r w:rsidDel="009A3EC3">
          <w:rPr>
            <w:rFonts w:ascii="Calibri Light" w:hAnsi="Calibri Light" w:cs="Calibri Light"/>
            <w:sz w:val="20"/>
          </w:rPr>
          <w:delText>Power BI dashboard visualization</w:delText>
        </w:r>
        <w:r w:rsidR="008417C9" w:rsidDel="009A3EC3">
          <w:rPr>
            <w:rFonts w:asciiTheme="majorHAnsi" w:hAnsiTheme="majorHAnsi" w:cstheme="majorHAnsi"/>
            <w:sz w:val="22"/>
            <w:szCs w:val="22"/>
          </w:rPr>
          <w:delText>.</w:delText>
        </w:r>
      </w:del>
    </w:p>
    <w:p w14:paraId="0DC7494A" w14:textId="3327B507" w:rsidR="0085444F" w:rsidRPr="007A6F54" w:rsidRDefault="009617F7" w:rsidP="00894DE1">
      <w:pPr>
        <w:spacing w:before="240"/>
        <w:rPr>
          <w:rFonts w:ascii="Calibri Light" w:hAnsi="Calibri Light" w:cs="Calibri Light"/>
          <w:sz w:val="22"/>
          <w:szCs w:val="22"/>
        </w:rPr>
      </w:pPr>
      <w:r w:rsidRPr="0023545D">
        <w:rPr>
          <w:rFonts w:ascii="Calibri Light" w:hAnsi="Calibri Light" w:cs="Calibri Light"/>
          <w:sz w:val="22"/>
          <w:szCs w:val="22"/>
        </w:rPr>
        <w:t xml:space="preserve">As discussed during the planning meeting </w:t>
      </w:r>
      <w:r w:rsidR="00EC4DBB" w:rsidRPr="0023545D">
        <w:rPr>
          <w:rFonts w:ascii="Calibri Light" w:hAnsi="Calibri Light" w:cs="Calibri Light"/>
          <w:sz w:val="22"/>
          <w:szCs w:val="22"/>
        </w:rPr>
        <w:t>detailed above</w:t>
      </w:r>
      <w:r w:rsidRPr="0023545D">
        <w:rPr>
          <w:rFonts w:ascii="Calibri Light" w:hAnsi="Calibri Light" w:cs="Calibri Light"/>
          <w:sz w:val="22"/>
          <w:szCs w:val="22"/>
        </w:rPr>
        <w:t xml:space="preserve">,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 xml:space="preserve">eam has the appropriate </w:t>
      </w:r>
      <w:r w:rsidR="0085444F" w:rsidRPr="0023545D">
        <w:rPr>
          <w:rFonts w:ascii="Calibri Light" w:hAnsi="Calibri Light" w:cs="Calibri Light"/>
          <w:sz w:val="22"/>
          <w:szCs w:val="22"/>
        </w:rPr>
        <w:t xml:space="preserve">Data Analytics </w:t>
      </w:r>
      <w:r w:rsidRPr="0023545D">
        <w:rPr>
          <w:rFonts w:ascii="Calibri Light" w:hAnsi="Calibri Light" w:cs="Calibri Light"/>
          <w:sz w:val="22"/>
          <w:szCs w:val="22"/>
        </w:rPr>
        <w:t xml:space="preserve">skills, knowledge, and experience necessary to complete the audit procedures summarized in this memorandum. </w:t>
      </w:r>
      <w:r w:rsidR="0085444F" w:rsidRPr="0023545D">
        <w:rPr>
          <w:rFonts w:ascii="Calibri Light" w:hAnsi="Calibri Light" w:cs="Calibri Light"/>
          <w:sz w:val="22"/>
          <w:szCs w:val="22"/>
        </w:rPr>
        <w:t xml:space="preserve">The members of the DA Specialist </w:t>
      </w:r>
      <w:r w:rsidR="00FE23FA" w:rsidRPr="0023545D">
        <w:rPr>
          <w:rFonts w:ascii="Calibri Light" w:hAnsi="Calibri Light" w:cs="Calibri Light"/>
          <w:sz w:val="22"/>
          <w:szCs w:val="22"/>
        </w:rPr>
        <w:t>t</w:t>
      </w:r>
      <w:r w:rsidR="0085444F" w:rsidRPr="0023545D">
        <w:rPr>
          <w:rFonts w:ascii="Calibri Light" w:hAnsi="Calibri Light" w:cs="Calibri Light"/>
          <w:sz w:val="22"/>
          <w:szCs w:val="22"/>
        </w:rPr>
        <w:t xml:space="preserve">eam </w:t>
      </w:r>
      <w:r w:rsidR="00FE23FA" w:rsidRPr="0023545D">
        <w:rPr>
          <w:rFonts w:ascii="Calibri Light" w:hAnsi="Calibri Light" w:cs="Calibri Light"/>
          <w:sz w:val="22"/>
          <w:szCs w:val="22"/>
        </w:rPr>
        <w:t xml:space="preserve">who </w:t>
      </w:r>
      <w:r w:rsidR="0085444F" w:rsidRPr="0023545D">
        <w:rPr>
          <w:rFonts w:ascii="Calibri Light" w:hAnsi="Calibri Light" w:cs="Calibri Light"/>
          <w:sz w:val="22"/>
          <w:szCs w:val="22"/>
        </w:rPr>
        <w:t>perform the requested procedures in support of the audit have fulfilled or will have fulfilled all the internal requirements necessary to perform the requested procedures on an audit in accordance with firm policies</w:t>
      </w:r>
      <w:r w:rsidR="00197F27" w:rsidRPr="0023545D">
        <w:rPr>
          <w:rFonts w:ascii="Calibri Light" w:hAnsi="Calibri Light" w:cs="Calibri Light"/>
          <w:sz w:val="22"/>
          <w:szCs w:val="22"/>
        </w:rPr>
        <w:t>, including completing the required audit-related training for specialists</w:t>
      </w:r>
      <w:r w:rsidR="007A6F54">
        <w:rPr>
          <w:rFonts w:ascii="Calibri Light" w:hAnsi="Calibri Light" w:cs="Calibri Light"/>
          <w:sz w:val="22"/>
          <w:szCs w:val="22"/>
        </w:rPr>
        <w:t xml:space="preserve">. </w:t>
      </w:r>
      <w:r w:rsidR="007A6F54" w:rsidRPr="0071741A">
        <w:rPr>
          <w:rFonts w:ascii="Calibri Light" w:hAnsi="Calibri Light" w:cs="Calibri Light"/>
          <w:sz w:val="22"/>
          <w:szCs w:val="22"/>
        </w:rPr>
        <w:t xml:space="preserve">If a member of the DA Specialist </w:t>
      </w:r>
      <w:r w:rsidR="007A6F54">
        <w:rPr>
          <w:rFonts w:ascii="Calibri Light" w:hAnsi="Calibri Light" w:cs="Calibri Light"/>
          <w:sz w:val="22"/>
          <w:szCs w:val="22"/>
        </w:rPr>
        <w:t>t</w:t>
      </w:r>
      <w:r w:rsidR="007A6F54" w:rsidRPr="0071741A">
        <w:rPr>
          <w:rFonts w:ascii="Calibri Light" w:hAnsi="Calibri Light" w:cs="Calibri Light"/>
          <w:sz w:val="22"/>
          <w:szCs w:val="22"/>
        </w:rPr>
        <w:t xml:space="preserve">eam participating on the audit has not fulfilled all the internal requirements necessary to perform the requested procedures on an audit, the following will be communicated to the auditors on the engagement team: (1) the specialist’s name, (2) the level of the specialist, (3) the reason the specialist did not meet the requirements, and (4) information as to how the specialist complied with the guidance in </w:t>
      </w:r>
      <w:hyperlink r:id="rId15" w:history="1">
        <w:r w:rsidR="007A6F54" w:rsidRPr="0071741A">
          <w:rPr>
            <w:rStyle w:val="Hyperlink"/>
            <w:rFonts w:ascii="Calibri Light" w:hAnsi="Calibri Light" w:cs="Calibri Light"/>
            <w:sz w:val="22"/>
            <w:szCs w:val="22"/>
          </w:rPr>
          <w:t>DTTL AAM 22900-2</w:t>
        </w:r>
      </w:hyperlink>
      <w:r w:rsidR="007A6F54" w:rsidRPr="0071741A">
        <w:rPr>
          <w:rFonts w:ascii="Calibri Light" w:hAnsi="Calibri Light" w:cs="Calibri Light"/>
          <w:sz w:val="22"/>
          <w:szCs w:val="22"/>
        </w:rPr>
        <w:t xml:space="preserve">, </w:t>
      </w:r>
      <w:r w:rsidR="007A6F54" w:rsidRPr="0071741A">
        <w:rPr>
          <w:rFonts w:ascii="Calibri Light" w:hAnsi="Calibri Light" w:cs="Calibri Light"/>
          <w:i/>
          <w:sz w:val="22"/>
          <w:szCs w:val="22"/>
        </w:rPr>
        <w:t xml:space="preserve">Using the Work of an Auditor’s Internal </w:t>
      </w:r>
      <w:r w:rsidR="007A6F54" w:rsidRPr="0071741A">
        <w:rPr>
          <w:rFonts w:ascii="Calibri Light" w:hAnsi="Calibri Light" w:cs="Calibri Light"/>
          <w:iCs/>
          <w:sz w:val="22"/>
          <w:szCs w:val="22"/>
        </w:rPr>
        <w:t>Specialist (e.g., has been supervised and reviewed by someone who has met the requirements).</w:t>
      </w:r>
    </w:p>
    <w:p w14:paraId="1799D284" w14:textId="2E7E1704" w:rsidR="009617F7" w:rsidRPr="0023545D" w:rsidRDefault="009617F7" w:rsidP="00894DE1">
      <w:pPr>
        <w:spacing w:before="240"/>
        <w:rPr>
          <w:rFonts w:ascii="Calibri Light" w:hAnsi="Calibri Light" w:cs="Calibri Light"/>
          <w:sz w:val="22"/>
          <w:szCs w:val="22"/>
        </w:rPr>
      </w:pPr>
      <w:r w:rsidRPr="0023545D">
        <w:rPr>
          <w:rFonts w:ascii="Calibri Light" w:hAnsi="Calibri Light" w:cs="Calibri Light"/>
          <w:sz w:val="22"/>
          <w:szCs w:val="22"/>
        </w:rPr>
        <w:t xml:space="preserve">A discussion was held during such planning meeting regarding the responsibilities assigned to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eam assigned or to be assigned to this engagement</w:t>
      </w:r>
      <w:r w:rsidR="00FE23FA" w:rsidRPr="0023545D">
        <w:rPr>
          <w:rFonts w:ascii="Calibri Light" w:hAnsi="Calibri Light" w:cs="Calibri Light"/>
          <w:sz w:val="22"/>
          <w:szCs w:val="22"/>
        </w:rPr>
        <w:t>,</w:t>
      </w:r>
      <w:r w:rsidRPr="0023545D">
        <w:rPr>
          <w:rFonts w:ascii="Calibri Light" w:hAnsi="Calibri Light" w:cs="Calibri Light"/>
          <w:sz w:val="22"/>
          <w:szCs w:val="22"/>
        </w:rPr>
        <w:t xml:space="preserve"> and audit engagement management agreed that the specialists have the appropriate competencies and capabilities to accomplish the assigned responsibilities.</w:t>
      </w:r>
    </w:p>
    <w:p w14:paraId="032DD731" w14:textId="542D18A6"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In addition, if there are any changes in staffing</w:t>
      </w:r>
      <w:r w:rsidR="00FE23FA" w:rsidRPr="0023545D">
        <w:rPr>
          <w:rFonts w:ascii="Calibri Light" w:hAnsi="Calibri Light" w:cs="Calibri Light"/>
          <w:sz w:val="22"/>
          <w:szCs w:val="22"/>
        </w:rPr>
        <w:t>,</w:t>
      </w:r>
      <w:r w:rsidRPr="0023545D">
        <w:rPr>
          <w:rFonts w:ascii="Calibri Light" w:hAnsi="Calibri Light" w:cs="Calibri Light"/>
          <w:sz w:val="22"/>
          <w:szCs w:val="22"/>
        </w:rPr>
        <w:t xml:space="preserve"> such changes will be communicated to the Audit Engagement Partner</w:t>
      </w:r>
      <w:r w:rsidR="00E359C1">
        <w:rPr>
          <w:rFonts w:ascii="Calibri Light" w:hAnsi="Calibri Light" w:cs="Calibri Light"/>
          <w:sz w:val="22"/>
          <w:szCs w:val="22"/>
        </w:rPr>
        <w:t>/Manager</w:t>
      </w:r>
      <w:r w:rsidR="00CD6165" w:rsidRPr="0023545D">
        <w:rPr>
          <w:rFonts w:ascii="Calibri Light" w:hAnsi="Calibri Light" w:cs="Calibri Light"/>
          <w:sz w:val="22"/>
          <w:szCs w:val="22"/>
        </w:rPr>
        <w:t xml:space="preserve"> listed above.</w:t>
      </w:r>
    </w:p>
    <w:p w14:paraId="10A51FFC" w14:textId="77777777"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lastRenderedPageBreak/>
        <w:t>We understand that we are required to:</w:t>
      </w:r>
    </w:p>
    <w:p w14:paraId="29C8CE55" w14:textId="77777777" w:rsidR="009617F7" w:rsidRPr="0023545D" w:rsidRDefault="009617F7" w:rsidP="009617F7">
      <w:pPr>
        <w:pStyle w:val="Block"/>
        <w:numPr>
          <w:ilvl w:val="0"/>
          <w:numId w:val="8"/>
        </w:numPr>
        <w:rPr>
          <w:rFonts w:ascii="Calibri Light" w:hAnsi="Calibri Light" w:cs="Calibri Light"/>
          <w:sz w:val="22"/>
          <w:szCs w:val="22"/>
        </w:rPr>
      </w:pPr>
      <w:r w:rsidRPr="0023545D">
        <w:rPr>
          <w:rFonts w:ascii="Calibri Light" w:hAnsi="Calibri Light" w:cs="Calibri Light"/>
          <w:sz w:val="22"/>
          <w:szCs w:val="22"/>
        </w:rPr>
        <w:t>Comply with confidentiality provisions and meet the relevant ethical requirements as discussed during the planning meeting.</w:t>
      </w:r>
    </w:p>
    <w:p w14:paraId="17A05DCF" w14:textId="77777777" w:rsidR="009617F7" w:rsidRPr="0023545D" w:rsidRDefault="009617F7" w:rsidP="009617F7">
      <w:pPr>
        <w:pStyle w:val="Block"/>
        <w:numPr>
          <w:ilvl w:val="0"/>
          <w:numId w:val="8"/>
        </w:numPr>
        <w:rPr>
          <w:rFonts w:ascii="Calibri Light" w:hAnsi="Calibri Light" w:cs="Calibri Light"/>
          <w:sz w:val="22"/>
          <w:szCs w:val="22"/>
        </w:rPr>
      </w:pPr>
      <w:r w:rsidRPr="0023545D">
        <w:rPr>
          <w:rFonts w:ascii="Calibri Light" w:hAnsi="Calibri Light" w:cs="Calibri Light"/>
          <w:sz w:val="22"/>
          <w:szCs w:val="22"/>
        </w:rPr>
        <w:t>Gather and provide all our audit documentation necessary to support the results of our work to the auditors for inclusion in the audit file archive in order to comply with firm policies, professional standards, laws, and regulations.</w:t>
      </w:r>
    </w:p>
    <w:p w14:paraId="7E3B9A3F" w14:textId="77777777" w:rsidR="009617F7" w:rsidRPr="0023545D" w:rsidRDefault="009617F7" w:rsidP="009617F7">
      <w:pPr>
        <w:pStyle w:val="Block"/>
        <w:numPr>
          <w:ilvl w:val="0"/>
          <w:numId w:val="8"/>
        </w:numPr>
        <w:rPr>
          <w:rFonts w:ascii="Calibri Light" w:hAnsi="Calibri Light" w:cs="Calibri Light"/>
          <w:sz w:val="22"/>
          <w:szCs w:val="22"/>
        </w:rPr>
      </w:pPr>
      <w:r w:rsidRPr="0023545D">
        <w:rPr>
          <w:rFonts w:ascii="Calibri Light" w:hAnsi="Calibri Light" w:cs="Calibri Light"/>
          <w:sz w:val="22"/>
          <w:szCs w:val="22"/>
        </w:rPr>
        <w:t>Exercise professional skepticism in gathering and evaluating audit evidence.</w:t>
      </w:r>
    </w:p>
    <w:p w14:paraId="4F99711A" w14:textId="77777777"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We further understand that we have a responsibility to remain alert for evidence that may contradict other evidence obtained by the audit engagement team and when identified evaluate that evidence and document how we addressed that evidence in the audit documentation.</w:t>
      </w:r>
    </w:p>
    <w:p w14:paraId="5DAAC07C" w14:textId="3F37F6FF" w:rsidR="009617F7" w:rsidRPr="0023545D"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 xml:space="preserve">We </w:t>
      </w:r>
      <w:r w:rsidR="00532ABB" w:rsidRPr="0023545D">
        <w:rPr>
          <w:rFonts w:ascii="Calibri Light" w:hAnsi="Calibri Light" w:cs="Calibri Light"/>
          <w:sz w:val="22"/>
          <w:szCs w:val="22"/>
        </w:rPr>
        <w:t>also</w:t>
      </w:r>
      <w:r w:rsidRPr="0023545D">
        <w:rPr>
          <w:rFonts w:ascii="Calibri Light" w:hAnsi="Calibri Light" w:cs="Calibri Light"/>
          <w:sz w:val="22"/>
          <w:szCs w:val="22"/>
        </w:rPr>
        <w:t xml:space="preserve"> understand that we have a responsibility to evaluate and document how we addressed any contradictory evidence identified by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eam or the auditors for our area of involvement.</w:t>
      </w:r>
    </w:p>
    <w:p w14:paraId="0F6B0FCD" w14:textId="4318351B" w:rsidR="00E16A48" w:rsidRDefault="009617F7" w:rsidP="009617F7">
      <w:pPr>
        <w:pStyle w:val="Block"/>
        <w:rPr>
          <w:rFonts w:ascii="Calibri Light" w:hAnsi="Calibri Light" w:cs="Calibri Light"/>
          <w:sz w:val="22"/>
          <w:szCs w:val="22"/>
        </w:rPr>
      </w:pPr>
      <w:r w:rsidRPr="0023545D">
        <w:rPr>
          <w:rFonts w:ascii="Calibri Light" w:hAnsi="Calibri Light" w:cs="Calibri Light"/>
          <w:sz w:val="22"/>
          <w:szCs w:val="22"/>
        </w:rPr>
        <w:t xml:space="preserve">The auditors will inform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in a timely manner of any relevant information that may relate to the work performed by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such as significant documentation matters and contradictory evidence identified that may affect the nature, scope, or results of our work.</w:t>
      </w:r>
    </w:p>
    <w:p w14:paraId="07DB98AC" w14:textId="77777777" w:rsidR="00BF47DB" w:rsidRPr="0023545D" w:rsidRDefault="00BF47DB" w:rsidP="00BF47DB">
      <w:pPr>
        <w:pStyle w:val="Heading1"/>
        <w:numPr>
          <w:ilvl w:val="0"/>
          <w:numId w:val="13"/>
        </w:numPr>
        <w:spacing w:before="240" w:line="280" w:lineRule="exact"/>
        <w:jc w:val="both"/>
        <w:rPr>
          <w:rFonts w:ascii="Calibri Light" w:hAnsi="Calibri Light" w:cs="Calibri Light"/>
          <w:sz w:val="28"/>
          <w:szCs w:val="28"/>
        </w:rPr>
      </w:pPr>
      <w:bookmarkStart w:id="68" w:name="_Toc49849472"/>
      <w:r w:rsidRPr="0023545D">
        <w:rPr>
          <w:rFonts w:ascii="Calibri Light" w:hAnsi="Calibri Light" w:cs="Calibri Light"/>
          <w:sz w:val="28"/>
          <w:szCs w:val="28"/>
        </w:rPr>
        <w:t>SCOPE OF SERVICES</w:t>
      </w:r>
      <w:bookmarkEnd w:id="68"/>
    </w:p>
    <w:p w14:paraId="61C3D087" w14:textId="61178CE4" w:rsidR="00BF47DB" w:rsidRDefault="00197F27" w:rsidP="0025243B">
      <w:pPr>
        <w:pStyle w:val="Block"/>
        <w:spacing w:after="240"/>
        <w:rPr>
          <w:rFonts w:ascii="Calibri Light" w:hAnsi="Calibri Light" w:cs="Calibri Light"/>
          <w:sz w:val="22"/>
          <w:szCs w:val="22"/>
        </w:rPr>
      </w:pPr>
      <w:r w:rsidRPr="0023545D">
        <w:rPr>
          <w:rFonts w:ascii="Calibri Light" w:hAnsi="Calibri Light" w:cs="Calibri Light"/>
          <w:sz w:val="22"/>
          <w:szCs w:val="22"/>
        </w:rPr>
        <w:t>As discuss</w:t>
      </w:r>
      <w:r w:rsidR="00567E69" w:rsidRPr="0023545D">
        <w:rPr>
          <w:rFonts w:ascii="Calibri Light" w:hAnsi="Calibri Light" w:cs="Calibri Light"/>
          <w:sz w:val="22"/>
          <w:szCs w:val="22"/>
        </w:rPr>
        <w:t>ed</w:t>
      </w:r>
      <w:r w:rsidRPr="0023545D">
        <w:rPr>
          <w:rFonts w:ascii="Calibri Light" w:hAnsi="Calibri Light" w:cs="Calibri Light"/>
          <w:sz w:val="22"/>
          <w:szCs w:val="22"/>
        </w:rPr>
        <w:t xml:space="preserve"> during the planning meeting, t</w:t>
      </w:r>
      <w:r w:rsidR="00BF47DB" w:rsidRPr="0023545D">
        <w:rPr>
          <w:rFonts w:ascii="Calibri Light" w:hAnsi="Calibri Light" w:cs="Calibri Light"/>
          <w:sz w:val="22"/>
          <w:szCs w:val="22"/>
        </w:rPr>
        <w:t>he specific procedures we will perform are listed</w:t>
      </w:r>
      <w:r w:rsidR="00ED7989" w:rsidRPr="0023545D">
        <w:rPr>
          <w:rFonts w:ascii="Calibri Light" w:hAnsi="Calibri Light" w:cs="Calibri Light"/>
          <w:sz w:val="22"/>
          <w:szCs w:val="22"/>
        </w:rPr>
        <w:t xml:space="preserve"> in the table</w:t>
      </w:r>
      <w:r w:rsidR="00BF47DB" w:rsidRPr="0023545D">
        <w:rPr>
          <w:rFonts w:ascii="Calibri Light" w:hAnsi="Calibri Light" w:cs="Calibri Light"/>
          <w:sz w:val="22"/>
          <w:szCs w:val="22"/>
        </w:rPr>
        <w:t xml:space="preserve"> below.</w:t>
      </w:r>
    </w:p>
    <w:p w14:paraId="39721AFD" w14:textId="104A12C9" w:rsidR="00E359C1" w:rsidRDefault="00E359C1" w:rsidP="00E359C1">
      <w:pPr>
        <w:autoSpaceDE w:val="0"/>
        <w:autoSpaceDN w:val="0"/>
        <w:adjustRightInd w:val="0"/>
        <w:spacing w:after="240"/>
        <w:rPr>
          <w:rFonts w:ascii="Calibri Light" w:hAnsi="Calibri Light" w:cs="Calibri Light"/>
          <w:sz w:val="22"/>
          <w:szCs w:val="22"/>
        </w:rPr>
      </w:pPr>
    </w:p>
    <w:tbl>
      <w:tblPr>
        <w:tblStyle w:val="TableGrid"/>
        <w:tblW w:w="14035" w:type="dxa"/>
        <w:tblLook w:val="04A0" w:firstRow="1" w:lastRow="0" w:firstColumn="1" w:lastColumn="0" w:noHBand="0" w:noVBand="1"/>
      </w:tblPr>
      <w:tblGrid>
        <w:gridCol w:w="1805"/>
        <w:gridCol w:w="1325"/>
        <w:gridCol w:w="5320"/>
        <w:gridCol w:w="1346"/>
        <w:gridCol w:w="1269"/>
        <w:gridCol w:w="1620"/>
        <w:gridCol w:w="1350"/>
      </w:tblGrid>
      <w:tr w:rsidR="00E359C1" w:rsidRPr="0023545D" w14:paraId="2000DE54" w14:textId="77777777" w:rsidTr="00230F70">
        <w:trPr>
          <w:tblHeader/>
        </w:trPr>
        <w:tc>
          <w:tcPr>
            <w:tcW w:w="1805" w:type="dxa"/>
            <w:shd w:val="clear" w:color="auto" w:fill="D0CECE"/>
          </w:tcPr>
          <w:p w14:paraId="3084C7F8" w14:textId="32F12047"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Type of Involvement</w:t>
            </w:r>
          </w:p>
        </w:tc>
        <w:tc>
          <w:tcPr>
            <w:tcW w:w="1325" w:type="dxa"/>
            <w:shd w:val="clear" w:color="auto" w:fill="D0CECE"/>
          </w:tcPr>
          <w:p w14:paraId="70F837A1" w14:textId="77777777"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Audit Phase</w:t>
            </w:r>
          </w:p>
        </w:tc>
        <w:tc>
          <w:tcPr>
            <w:tcW w:w="5320" w:type="dxa"/>
            <w:shd w:val="clear" w:color="auto" w:fill="D0CECE"/>
          </w:tcPr>
          <w:p w14:paraId="7D7B00B7" w14:textId="4A14BBBC"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Description of Procedures</w:t>
            </w:r>
          </w:p>
        </w:tc>
        <w:tc>
          <w:tcPr>
            <w:tcW w:w="1346" w:type="dxa"/>
            <w:shd w:val="clear" w:color="auto" w:fill="D0CECE"/>
          </w:tcPr>
          <w:p w14:paraId="59451162" w14:textId="14F7D584"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Data Recon</w:t>
            </w:r>
            <w:r w:rsidR="00C136CB">
              <w:rPr>
                <w:rFonts w:ascii="Calibri Light" w:hAnsi="Calibri Light" w:cs="Calibri Light"/>
                <w:b/>
              </w:rPr>
              <w:t>ciliation</w:t>
            </w:r>
            <w:r w:rsidRPr="0023545D">
              <w:rPr>
                <w:rFonts w:ascii="Calibri Light" w:hAnsi="Calibri Light" w:cs="Calibri Light"/>
                <w:b/>
              </w:rPr>
              <w:t xml:space="preserve"> to Be Performed by DA Specialists? </w:t>
            </w:r>
          </w:p>
        </w:tc>
        <w:tc>
          <w:tcPr>
            <w:tcW w:w="1269" w:type="dxa"/>
            <w:shd w:val="clear" w:color="auto" w:fill="D0CECE"/>
          </w:tcPr>
          <w:p w14:paraId="49FBEF27" w14:textId="0A863251"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Data Source*</w:t>
            </w:r>
          </w:p>
        </w:tc>
        <w:tc>
          <w:tcPr>
            <w:tcW w:w="1620" w:type="dxa"/>
            <w:shd w:val="clear" w:color="auto" w:fill="D0CECE"/>
          </w:tcPr>
          <w:p w14:paraId="72601030" w14:textId="1E9E5D0F"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Entity</w:t>
            </w:r>
          </w:p>
        </w:tc>
        <w:tc>
          <w:tcPr>
            <w:tcW w:w="1350" w:type="dxa"/>
            <w:shd w:val="clear" w:color="auto" w:fill="D0CECE"/>
          </w:tcPr>
          <w:p w14:paraId="61128EE5" w14:textId="34566B53" w:rsidR="0025243B" w:rsidRPr="0023545D" w:rsidRDefault="0025243B" w:rsidP="00A30E73">
            <w:pPr>
              <w:autoSpaceDE w:val="0"/>
              <w:autoSpaceDN w:val="0"/>
              <w:adjustRightInd w:val="0"/>
              <w:rPr>
                <w:rFonts w:ascii="Calibri Light" w:hAnsi="Calibri Light" w:cs="Calibri Light"/>
                <w:b/>
              </w:rPr>
            </w:pPr>
            <w:r w:rsidRPr="0023545D">
              <w:rPr>
                <w:rFonts w:ascii="Calibri Light" w:hAnsi="Calibri Light" w:cs="Calibri Light"/>
                <w:b/>
              </w:rPr>
              <w:t>Timing</w:t>
            </w:r>
          </w:p>
        </w:tc>
      </w:tr>
      <w:tr w:rsidR="00E359C1" w:rsidRPr="0023545D" w14:paraId="5F9CEDF3" w14:textId="77777777" w:rsidTr="00230F70">
        <w:tc>
          <w:tcPr>
            <w:tcW w:w="1805" w:type="dxa"/>
          </w:tcPr>
          <w:p w14:paraId="4DA864AE" w14:textId="77777777" w:rsidR="007B3202" w:rsidRDefault="007B3202" w:rsidP="00E359C1">
            <w:pPr>
              <w:autoSpaceDE w:val="0"/>
              <w:autoSpaceDN w:val="0"/>
              <w:adjustRightInd w:val="0"/>
              <w:rPr>
                <w:rFonts w:ascii="Calibri Light" w:hAnsi="Calibri Light" w:cs="Calibri Light"/>
                <w:sz w:val="22"/>
                <w:szCs w:val="22"/>
              </w:rPr>
            </w:pPr>
            <w:r w:rsidRPr="005B4F2B">
              <w:rPr>
                <w:rFonts w:ascii="Calibri Light" w:hAnsi="Calibri Light" w:cs="Calibri Light"/>
                <w:sz w:val="22"/>
                <w:szCs w:val="22"/>
              </w:rPr>
              <w:t xml:space="preserve">Raw data </w:t>
            </w:r>
          </w:p>
          <w:p w14:paraId="555B1E0A" w14:textId="56D53D95" w:rsidR="00E359C1" w:rsidRPr="0023545D" w:rsidRDefault="007B3202" w:rsidP="00E359C1">
            <w:pPr>
              <w:autoSpaceDE w:val="0"/>
              <w:autoSpaceDN w:val="0"/>
              <w:adjustRightInd w:val="0"/>
              <w:rPr>
                <w:rFonts w:ascii="Calibri Light" w:hAnsi="Calibri Light" w:cs="Calibri Light"/>
              </w:rPr>
            </w:pPr>
            <w:r w:rsidRPr="005B4F2B">
              <w:rPr>
                <w:rFonts w:ascii="Calibri Light" w:hAnsi="Calibri Light" w:cs="Calibri Light"/>
                <w:sz w:val="22"/>
                <w:szCs w:val="22"/>
              </w:rPr>
              <w:t>pre-processing</w:t>
            </w:r>
          </w:p>
        </w:tc>
        <w:tc>
          <w:tcPr>
            <w:tcW w:w="1325" w:type="dxa"/>
          </w:tcPr>
          <w:p w14:paraId="239C46BE" w14:textId="27E29169" w:rsidR="00E359C1" w:rsidRPr="0023545D" w:rsidRDefault="00E359C1" w:rsidP="00E359C1">
            <w:pPr>
              <w:autoSpaceDE w:val="0"/>
              <w:autoSpaceDN w:val="0"/>
              <w:adjustRightInd w:val="0"/>
              <w:rPr>
                <w:rFonts w:ascii="Calibri Light" w:hAnsi="Calibri Light" w:cs="Calibri Light"/>
              </w:rPr>
            </w:pPr>
            <w:r w:rsidRPr="0023545D">
              <w:rPr>
                <w:rFonts w:ascii="Calibri Light" w:hAnsi="Calibri Light" w:cs="Calibri Light"/>
              </w:rPr>
              <w:t>Substantive testing</w:t>
            </w:r>
          </w:p>
        </w:tc>
        <w:tc>
          <w:tcPr>
            <w:tcW w:w="5320" w:type="dxa"/>
          </w:tcPr>
          <w:p w14:paraId="6A04FF76" w14:textId="59B2E89E" w:rsidR="00EB7290" w:rsidRPr="00EB7290" w:rsidRDefault="00EB7290" w:rsidP="007B3202">
            <w:pPr>
              <w:pStyle w:val="ListParagraph"/>
              <w:numPr>
                <w:ilvl w:val="0"/>
                <w:numId w:val="22"/>
              </w:numPr>
              <w:autoSpaceDE w:val="0"/>
              <w:autoSpaceDN w:val="0"/>
              <w:adjustRightInd w:val="0"/>
              <w:rPr>
                <w:sz w:val="20"/>
                <w:szCs w:val="20"/>
              </w:rPr>
            </w:pPr>
            <w:del w:id="69" w:author="Vu Hoang, Lam" w:date="2021-05-10T16:53:00Z">
              <w:r w:rsidDel="00066AF2">
                <w:rPr>
                  <w:sz w:val="20"/>
                  <w:szCs w:val="20"/>
                </w:rPr>
                <w:delText>Check if there are any overlapped or missed periods in received dataset</w:delText>
              </w:r>
            </w:del>
            <w:ins w:id="70" w:author="Vu Hoang, Lam" w:date="2021-05-10T16:53:00Z">
              <w:r w:rsidR="00066AF2">
                <w:rPr>
                  <w:sz w:val="20"/>
                  <w:szCs w:val="20"/>
                </w:rPr>
                <w:t>Check data type,</w:t>
              </w:r>
            </w:ins>
            <w:ins w:id="71" w:author="Vu Hoang, Lam" w:date="2021-05-10T16:54:00Z">
              <w:r w:rsidR="00066AF2">
                <w:rPr>
                  <w:sz w:val="20"/>
                  <w:szCs w:val="20"/>
                </w:rPr>
                <w:t xml:space="preserve"> missed data,  </w:t>
              </w:r>
            </w:ins>
          </w:p>
          <w:p w14:paraId="4660CD8E" w14:textId="102085E9" w:rsidR="00E359C1" w:rsidRPr="0048633D" w:rsidRDefault="007B3202" w:rsidP="007B3202">
            <w:pPr>
              <w:pStyle w:val="ListParagraph"/>
              <w:numPr>
                <w:ilvl w:val="0"/>
                <w:numId w:val="22"/>
              </w:numPr>
              <w:autoSpaceDE w:val="0"/>
              <w:autoSpaceDN w:val="0"/>
              <w:adjustRightInd w:val="0"/>
              <w:rPr>
                <w:sz w:val="20"/>
                <w:szCs w:val="20"/>
              </w:rPr>
            </w:pPr>
            <w:r>
              <w:rPr>
                <w:rFonts w:ascii="Calibri Light" w:hAnsi="Calibri Light" w:cs="Calibri Light"/>
                <w:sz w:val="20"/>
                <w:szCs w:val="20"/>
              </w:rPr>
              <w:t xml:space="preserve">Minimize the size of original large and unprocessable  data by filtering </w:t>
            </w:r>
            <w:r w:rsidR="00EB7290">
              <w:rPr>
                <w:rFonts w:ascii="Calibri Light" w:hAnsi="Calibri Light" w:cs="Calibri Light"/>
                <w:sz w:val="20"/>
                <w:szCs w:val="20"/>
              </w:rPr>
              <w:t>unnece</w:t>
            </w:r>
            <w:r w:rsidR="00D9734C">
              <w:rPr>
                <w:rFonts w:ascii="Calibri Light" w:hAnsi="Calibri Light" w:cs="Calibri Light"/>
                <w:sz w:val="20"/>
                <w:szCs w:val="20"/>
              </w:rPr>
              <w:t>ssary fields out, cleaning data</w:t>
            </w:r>
            <w:r w:rsidR="00EB7290">
              <w:rPr>
                <w:rFonts w:ascii="Calibri Light" w:hAnsi="Calibri Light" w:cs="Calibri Light"/>
                <w:sz w:val="20"/>
                <w:szCs w:val="20"/>
              </w:rPr>
              <w:t>, standardizing data types.</w:t>
            </w:r>
            <w:r>
              <w:rPr>
                <w:rFonts w:ascii="Calibri Light" w:hAnsi="Calibri Light" w:cs="Calibri Light"/>
                <w:sz w:val="20"/>
                <w:szCs w:val="20"/>
              </w:rPr>
              <w:t xml:space="preserve"> </w:t>
            </w:r>
          </w:p>
          <w:p w14:paraId="4E275C74" w14:textId="490C2C08" w:rsidR="00E359C1" w:rsidRPr="0048633D" w:rsidRDefault="00EB7290" w:rsidP="00E359C1">
            <w:pPr>
              <w:pStyle w:val="ListParagraph"/>
              <w:numPr>
                <w:ilvl w:val="0"/>
                <w:numId w:val="22"/>
              </w:numPr>
              <w:autoSpaceDE w:val="0"/>
              <w:autoSpaceDN w:val="0"/>
              <w:adjustRightInd w:val="0"/>
              <w:rPr>
                <w:rFonts w:ascii="Calibri Light" w:hAnsi="Calibri Light" w:cs="Calibri Light"/>
                <w:sz w:val="20"/>
                <w:szCs w:val="20"/>
              </w:rPr>
            </w:pPr>
            <w:r>
              <w:rPr>
                <w:rFonts w:ascii="Calibri Light" w:eastAsia="Times New Roman" w:hAnsi="Calibri Light" w:cs="Calibri Light"/>
                <w:sz w:val="20"/>
                <w:szCs w:val="20"/>
              </w:rPr>
              <w:lastRenderedPageBreak/>
              <w:t xml:space="preserve">Concatenate data from </w:t>
            </w:r>
            <w:del w:id="72" w:author="Vu Hoang, Lam" w:date="2021-05-10T16:53:00Z">
              <w:r w:rsidDel="00066AF2">
                <w:rPr>
                  <w:rFonts w:ascii="Calibri Light" w:eastAsia="Times New Roman" w:hAnsi="Calibri Light" w:cs="Calibri Light"/>
                  <w:sz w:val="20"/>
                  <w:szCs w:val="20"/>
                </w:rPr>
                <w:delText xml:space="preserve">monthly </w:delText>
              </w:r>
            </w:del>
            <w:ins w:id="73" w:author="Vu Hoang, Lam" w:date="2021-05-10T16:53:00Z">
              <w:r w:rsidR="00066AF2">
                <w:rPr>
                  <w:rFonts w:ascii="Calibri Light" w:eastAsia="Times New Roman" w:hAnsi="Calibri Light" w:cs="Calibri Light"/>
                  <w:sz w:val="20"/>
                  <w:szCs w:val="20"/>
                </w:rPr>
                <w:t xml:space="preserve">discrete </w:t>
              </w:r>
              <w:r w:rsidR="00066AF2">
                <w:rPr>
                  <w:rFonts w:ascii="Calibri Light" w:eastAsia="Times New Roman" w:hAnsi="Calibri Light" w:cs="Calibri Light"/>
                  <w:sz w:val="20"/>
                  <w:szCs w:val="20"/>
                </w:rPr>
                <w:t xml:space="preserve"> </w:t>
              </w:r>
            </w:ins>
            <w:r>
              <w:rPr>
                <w:rFonts w:ascii="Calibri Light" w:eastAsia="Times New Roman" w:hAnsi="Calibri Light" w:cs="Calibri Light"/>
                <w:sz w:val="20"/>
                <w:szCs w:val="20"/>
              </w:rPr>
              <w:t>files into one file to serve fo</w:t>
            </w:r>
            <w:ins w:id="74" w:author="Vu Hoang, Lam" w:date="2021-05-10T16:53:00Z">
              <w:r w:rsidR="00066AF2">
                <w:rPr>
                  <w:rFonts w:ascii="Calibri Light" w:eastAsia="Times New Roman" w:hAnsi="Calibri Light" w:cs="Calibri Light"/>
                  <w:sz w:val="20"/>
                  <w:szCs w:val="20"/>
                </w:rPr>
                <w:t>r one-time running tests</w:t>
              </w:r>
            </w:ins>
            <w:del w:id="75" w:author="Vu Hoang, Lam" w:date="2021-05-10T16:53:00Z">
              <w:r w:rsidDel="00066AF2">
                <w:rPr>
                  <w:rFonts w:ascii="Calibri Light" w:eastAsia="Times New Roman" w:hAnsi="Calibri Light" w:cs="Calibri Light"/>
                  <w:sz w:val="20"/>
                  <w:szCs w:val="20"/>
                </w:rPr>
                <w:delText>r data visualization</w:delText>
              </w:r>
            </w:del>
            <w:r w:rsidR="00E359C1" w:rsidRPr="0048633D">
              <w:rPr>
                <w:rFonts w:ascii="Calibri Light" w:eastAsia="Times New Roman" w:hAnsi="Calibri Light" w:cs="Calibri Light"/>
                <w:sz w:val="20"/>
                <w:szCs w:val="20"/>
              </w:rPr>
              <w:t>.</w:t>
            </w:r>
          </w:p>
          <w:p w14:paraId="3D52AA16" w14:textId="25872F1E" w:rsidR="00E359C1" w:rsidRPr="0048633D" w:rsidRDefault="00E359C1" w:rsidP="00E359C1">
            <w:pPr>
              <w:pStyle w:val="ListParagraph"/>
              <w:autoSpaceDE w:val="0"/>
              <w:autoSpaceDN w:val="0"/>
              <w:adjustRightInd w:val="0"/>
              <w:rPr>
                <w:rFonts w:ascii="Calibri Light" w:hAnsi="Calibri Light" w:cs="Calibri Light"/>
                <w:sz w:val="20"/>
                <w:szCs w:val="20"/>
              </w:rPr>
            </w:pPr>
          </w:p>
        </w:tc>
        <w:tc>
          <w:tcPr>
            <w:tcW w:w="1346" w:type="dxa"/>
          </w:tcPr>
          <w:p w14:paraId="5288CD31" w14:textId="3ADE0B68" w:rsidR="00E359C1" w:rsidRPr="0023545D" w:rsidRDefault="00E359C1" w:rsidP="00E359C1">
            <w:pPr>
              <w:autoSpaceDE w:val="0"/>
              <w:autoSpaceDN w:val="0"/>
              <w:adjustRightInd w:val="0"/>
              <w:jc w:val="center"/>
              <w:rPr>
                <w:rFonts w:ascii="Calibri Light" w:hAnsi="Calibri Light" w:cs="Calibri Light"/>
              </w:rPr>
            </w:pPr>
            <w:del w:id="76" w:author="Vu Hoang, Lam" w:date="2021-05-10T16:54:00Z">
              <w:r w:rsidRPr="0023545D" w:rsidDel="00066AF2">
                <w:rPr>
                  <w:rFonts w:ascii="Calibri Light" w:hAnsi="Calibri Light" w:cs="Calibri Light"/>
                </w:rPr>
                <w:lastRenderedPageBreak/>
                <w:delText>Yes</w:delText>
              </w:r>
            </w:del>
          </w:p>
        </w:tc>
        <w:tc>
          <w:tcPr>
            <w:tcW w:w="1269" w:type="dxa"/>
          </w:tcPr>
          <w:p w14:paraId="567664A1" w14:textId="1779E8A0" w:rsidR="00E359C1" w:rsidRPr="0023545D" w:rsidRDefault="00230F70" w:rsidP="00E359C1">
            <w:pPr>
              <w:autoSpaceDE w:val="0"/>
              <w:autoSpaceDN w:val="0"/>
              <w:adjustRightInd w:val="0"/>
              <w:jc w:val="center"/>
              <w:rPr>
                <w:rFonts w:ascii="Calibri Light" w:hAnsi="Calibri Light" w:cs="Calibri Light"/>
              </w:rPr>
            </w:pPr>
            <w:del w:id="77" w:author="Vu Hoang, Lam" w:date="2021-05-10T16:54:00Z">
              <w:r w:rsidDel="00066AF2">
                <w:rPr>
                  <w:rFonts w:ascii="Calibri Light" w:hAnsi="Calibri Light" w:cs="Calibri Light"/>
                </w:rPr>
                <w:delText>From Entity</w:delText>
              </w:r>
            </w:del>
          </w:p>
        </w:tc>
        <w:tc>
          <w:tcPr>
            <w:tcW w:w="1620" w:type="dxa"/>
          </w:tcPr>
          <w:p w14:paraId="180F5892" w14:textId="017242D0" w:rsidR="00E359C1" w:rsidRPr="0023545D" w:rsidRDefault="00230F70" w:rsidP="00E359C1">
            <w:pPr>
              <w:autoSpaceDE w:val="0"/>
              <w:autoSpaceDN w:val="0"/>
              <w:adjustRightInd w:val="0"/>
              <w:jc w:val="center"/>
              <w:rPr>
                <w:rFonts w:ascii="Calibri Light" w:hAnsi="Calibri Light" w:cs="Calibri Light"/>
              </w:rPr>
            </w:pPr>
            <w:del w:id="78" w:author="Vu Hoang, Lam" w:date="2021-05-10T16:54: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16FF6A47" w14:textId="57BA0245" w:rsidR="00E359C1" w:rsidRPr="0023545D" w:rsidRDefault="00E359C1" w:rsidP="00E359C1">
            <w:pPr>
              <w:autoSpaceDE w:val="0"/>
              <w:autoSpaceDN w:val="0"/>
              <w:adjustRightInd w:val="0"/>
              <w:jc w:val="center"/>
              <w:rPr>
                <w:rFonts w:ascii="Calibri Light" w:hAnsi="Calibri Light" w:cs="Calibri Light"/>
              </w:rPr>
            </w:pPr>
            <w:r w:rsidRPr="0023545D">
              <w:rPr>
                <w:rFonts w:ascii="Calibri Light" w:hAnsi="Calibri Light" w:cs="Calibri Light"/>
              </w:rPr>
              <w:t>Interim &amp; YE</w:t>
            </w:r>
          </w:p>
        </w:tc>
      </w:tr>
      <w:tr w:rsidR="00E359C1" w:rsidRPr="0023545D" w14:paraId="7994D6AE" w14:textId="77777777" w:rsidTr="00230F70">
        <w:tc>
          <w:tcPr>
            <w:tcW w:w="1805" w:type="dxa"/>
          </w:tcPr>
          <w:p w14:paraId="685A0098" w14:textId="52A71C08" w:rsidR="00E359C1" w:rsidRPr="0023545D" w:rsidRDefault="00066AF2" w:rsidP="007B3202">
            <w:pPr>
              <w:autoSpaceDE w:val="0"/>
              <w:autoSpaceDN w:val="0"/>
              <w:adjustRightInd w:val="0"/>
              <w:rPr>
                <w:rFonts w:ascii="Calibri Light" w:hAnsi="Calibri Light" w:cs="Calibri Light"/>
              </w:rPr>
            </w:pPr>
            <w:ins w:id="79" w:author="Vu Hoang, Lam" w:date="2021-05-10T16:48:00Z">
              <w:r>
                <w:rPr>
                  <w:rFonts w:ascii="Calibri Light" w:hAnsi="Calibri Light" w:cs="Calibri Light"/>
                </w:rPr>
                <w:t>Run JET and deliver results</w:t>
              </w:r>
            </w:ins>
            <w:del w:id="80" w:author="Vu Hoang, Lam" w:date="2021-05-10T16:48:00Z">
              <w:r w:rsidR="007B3202" w:rsidDel="00066AF2">
                <w:rPr>
                  <w:rFonts w:ascii="Calibri Light" w:hAnsi="Calibri Light" w:cs="Calibri Light"/>
                </w:rPr>
                <w:delText>Data validation and reconciliation</w:delText>
              </w:r>
            </w:del>
          </w:p>
        </w:tc>
        <w:tc>
          <w:tcPr>
            <w:tcW w:w="1325" w:type="dxa"/>
          </w:tcPr>
          <w:p w14:paraId="5FD5A46E" w14:textId="401087BF" w:rsidR="00E359C1" w:rsidRPr="0023545D" w:rsidRDefault="00230F70" w:rsidP="00E359C1">
            <w:pPr>
              <w:autoSpaceDE w:val="0"/>
              <w:autoSpaceDN w:val="0"/>
              <w:adjustRightInd w:val="0"/>
              <w:rPr>
                <w:rFonts w:ascii="Calibri Light" w:hAnsi="Calibri Light" w:cs="Calibri Light"/>
              </w:rPr>
            </w:pPr>
            <w:r w:rsidRPr="0023545D">
              <w:rPr>
                <w:rFonts w:ascii="Calibri Light" w:hAnsi="Calibri Light" w:cs="Calibri Light"/>
              </w:rPr>
              <w:t>Substantive testing</w:t>
            </w:r>
          </w:p>
        </w:tc>
        <w:tc>
          <w:tcPr>
            <w:tcW w:w="5320" w:type="dxa"/>
          </w:tcPr>
          <w:p w14:paraId="24ADA7B3" w14:textId="6495455D" w:rsidR="00EB7290" w:rsidRDefault="00EB7290" w:rsidP="0080354F">
            <w:pPr>
              <w:pStyle w:val="ListParagraph"/>
              <w:numPr>
                <w:ilvl w:val="0"/>
                <w:numId w:val="25"/>
              </w:numPr>
              <w:autoSpaceDE w:val="0"/>
              <w:autoSpaceDN w:val="0"/>
              <w:adjustRightInd w:val="0"/>
              <w:rPr>
                <w:rFonts w:ascii="Calibri Light" w:hAnsi="Calibri Light" w:cs="Calibri Light"/>
                <w:sz w:val="20"/>
                <w:szCs w:val="20"/>
              </w:rPr>
            </w:pPr>
            <w:del w:id="81" w:author="Vu Hoang, Lam" w:date="2021-05-10T16:50:00Z">
              <w:r w:rsidDel="00066AF2">
                <w:rPr>
                  <w:rFonts w:ascii="Calibri Light" w:hAnsi="Calibri Light" w:cs="Calibri Light"/>
                  <w:sz w:val="20"/>
                  <w:szCs w:val="20"/>
                </w:rPr>
                <w:delText>Check for revenue reconciliation among provinces.</w:delText>
              </w:r>
            </w:del>
            <w:ins w:id="82" w:author="Vu Hoang, Lam" w:date="2021-05-10T16:50:00Z">
              <w:r w:rsidR="00066AF2">
                <w:rPr>
                  <w:rFonts w:ascii="Calibri Light" w:hAnsi="Calibri Light" w:cs="Calibri Light"/>
                  <w:sz w:val="20"/>
                  <w:szCs w:val="20"/>
                </w:rPr>
                <w:t>Inser</w:t>
              </w:r>
            </w:ins>
            <w:ins w:id="83" w:author="Vu Hoang, Lam" w:date="2021-05-10T16:51:00Z">
              <w:r w:rsidR="00066AF2">
                <w:rPr>
                  <w:rFonts w:ascii="Calibri Light" w:hAnsi="Calibri Light" w:cs="Calibri Light"/>
                  <w:sz w:val="20"/>
                  <w:szCs w:val="20"/>
                </w:rPr>
                <w:t>t data to SQL Se</w:t>
              </w:r>
            </w:ins>
            <w:ins w:id="84" w:author="Vu Hoang, Lam" w:date="2021-05-10T16:52:00Z">
              <w:r w:rsidR="00066AF2">
                <w:rPr>
                  <w:rFonts w:ascii="Calibri Light" w:hAnsi="Calibri Light" w:cs="Calibri Light"/>
                  <w:sz w:val="20"/>
                  <w:szCs w:val="20"/>
                </w:rPr>
                <w:t>r</w:t>
              </w:r>
            </w:ins>
            <w:ins w:id="85" w:author="Vu Hoang, Lam" w:date="2021-05-10T16:51:00Z">
              <w:r w:rsidR="00066AF2">
                <w:rPr>
                  <w:rFonts w:ascii="Calibri Light" w:hAnsi="Calibri Light" w:cs="Calibri Light"/>
                  <w:sz w:val="20"/>
                  <w:szCs w:val="20"/>
                </w:rPr>
                <w:t>ver and imp</w:t>
              </w:r>
            </w:ins>
            <w:ins w:id="86" w:author="Vu Hoang, Lam" w:date="2021-05-10T16:52:00Z">
              <w:r w:rsidR="00066AF2">
                <w:rPr>
                  <w:rFonts w:ascii="Calibri Light" w:hAnsi="Calibri Light" w:cs="Calibri Light"/>
                  <w:sz w:val="20"/>
                  <w:szCs w:val="20"/>
                </w:rPr>
                <w:t>lement requested JET</w:t>
              </w:r>
            </w:ins>
          </w:p>
          <w:p w14:paraId="11FB3EE4" w14:textId="5A0C1839" w:rsidR="00066AF2" w:rsidRPr="00066AF2" w:rsidRDefault="00066AF2" w:rsidP="00066AF2">
            <w:pPr>
              <w:pStyle w:val="ListParagraph"/>
              <w:numPr>
                <w:ilvl w:val="0"/>
                <w:numId w:val="25"/>
              </w:numPr>
              <w:autoSpaceDE w:val="0"/>
              <w:autoSpaceDN w:val="0"/>
              <w:adjustRightInd w:val="0"/>
              <w:rPr>
                <w:rFonts w:ascii="Calibri Light" w:hAnsi="Calibri Light" w:cs="Calibri Light"/>
                <w:sz w:val="20"/>
                <w:szCs w:val="20"/>
                <w:rPrChange w:id="87" w:author="Vu Hoang, Lam" w:date="2021-05-10T16:53:00Z">
                  <w:rPr/>
                </w:rPrChange>
              </w:rPr>
              <w:pPrChange w:id="88" w:author="Vu Hoang, Lam" w:date="2021-05-10T16:53:00Z">
                <w:pPr>
                  <w:pStyle w:val="ListParagraph"/>
                  <w:numPr>
                    <w:numId w:val="25"/>
                  </w:numPr>
                  <w:autoSpaceDE w:val="0"/>
                  <w:autoSpaceDN w:val="0"/>
                  <w:adjustRightInd w:val="0"/>
                  <w:ind w:hanging="360"/>
                </w:pPr>
              </w:pPrChange>
            </w:pPr>
            <w:ins w:id="89" w:author="Vu Hoang, Lam" w:date="2021-05-10T16:52:00Z">
              <w:r>
                <w:rPr>
                  <w:rFonts w:ascii="Calibri Light" w:hAnsi="Calibri Light" w:cs="Calibri Light"/>
                  <w:sz w:val="20"/>
                  <w:szCs w:val="20"/>
                </w:rPr>
                <w:t>Deliver the summarized and detailed results</w:t>
              </w:r>
            </w:ins>
            <w:del w:id="90" w:author="Vu Hoang, Lam" w:date="2021-05-10T16:52:00Z">
              <w:r w:rsidR="00EB7290" w:rsidDel="00066AF2">
                <w:rPr>
                  <w:rFonts w:ascii="Calibri Light" w:hAnsi="Calibri Light" w:cs="Calibri Light"/>
                  <w:sz w:val="20"/>
                  <w:szCs w:val="20"/>
                </w:rPr>
                <w:delText>Questi</w:delText>
              </w:r>
              <w:r w:rsidR="00230F70" w:rsidDel="00066AF2">
                <w:rPr>
                  <w:rFonts w:ascii="Calibri Light" w:hAnsi="Calibri Light" w:cs="Calibri Light"/>
                  <w:sz w:val="20"/>
                  <w:szCs w:val="20"/>
                </w:rPr>
                <w:delText>on the entity for disparities explanation</w:delText>
              </w:r>
            </w:del>
            <w:r w:rsidR="00230F70">
              <w:rPr>
                <w:rFonts w:ascii="Calibri Light" w:hAnsi="Calibri Light" w:cs="Calibri Light"/>
                <w:sz w:val="20"/>
                <w:szCs w:val="20"/>
              </w:rPr>
              <w:t>.</w:t>
            </w:r>
          </w:p>
          <w:p w14:paraId="2211E84E" w14:textId="15FA59B5" w:rsidR="00E359C1" w:rsidRPr="0023545D" w:rsidRDefault="00E359C1" w:rsidP="00E359C1">
            <w:pPr>
              <w:pStyle w:val="ListParagraph"/>
              <w:autoSpaceDE w:val="0"/>
              <w:autoSpaceDN w:val="0"/>
              <w:adjustRightInd w:val="0"/>
              <w:rPr>
                <w:rFonts w:ascii="Calibri Light" w:hAnsi="Calibri Light" w:cs="Calibri Light"/>
                <w:sz w:val="20"/>
                <w:szCs w:val="20"/>
              </w:rPr>
            </w:pPr>
          </w:p>
        </w:tc>
        <w:tc>
          <w:tcPr>
            <w:tcW w:w="1346" w:type="dxa"/>
          </w:tcPr>
          <w:p w14:paraId="54174BCE" w14:textId="0585BFA6" w:rsidR="00E359C1" w:rsidRPr="0023545D" w:rsidRDefault="00E359C1" w:rsidP="00E359C1">
            <w:pPr>
              <w:autoSpaceDE w:val="0"/>
              <w:autoSpaceDN w:val="0"/>
              <w:adjustRightInd w:val="0"/>
              <w:jc w:val="center"/>
              <w:rPr>
                <w:rFonts w:ascii="Calibri Light" w:hAnsi="Calibri Light" w:cs="Calibri Light"/>
              </w:rPr>
            </w:pPr>
            <w:del w:id="91" w:author="Vu Hoang, Lam" w:date="2021-05-10T16:55:00Z">
              <w:r w:rsidRPr="0023545D" w:rsidDel="00066AF2">
                <w:rPr>
                  <w:rFonts w:ascii="Calibri Light" w:hAnsi="Calibri Light" w:cs="Calibri Light"/>
                </w:rPr>
                <w:delText>Yes</w:delText>
              </w:r>
            </w:del>
          </w:p>
        </w:tc>
        <w:tc>
          <w:tcPr>
            <w:tcW w:w="1269" w:type="dxa"/>
          </w:tcPr>
          <w:p w14:paraId="22F43205" w14:textId="694A70C3" w:rsidR="00E359C1" w:rsidRPr="0023545D" w:rsidRDefault="00230F70" w:rsidP="00E359C1">
            <w:pPr>
              <w:autoSpaceDE w:val="0"/>
              <w:autoSpaceDN w:val="0"/>
              <w:adjustRightInd w:val="0"/>
              <w:jc w:val="center"/>
              <w:rPr>
                <w:rFonts w:ascii="Calibri Light" w:hAnsi="Calibri Light" w:cs="Calibri Light"/>
              </w:rPr>
            </w:pPr>
            <w:del w:id="92" w:author="Vu Hoang, Lam" w:date="2021-05-10T16:54:00Z">
              <w:r w:rsidDel="00066AF2">
                <w:rPr>
                  <w:rFonts w:ascii="Calibri Light" w:hAnsi="Calibri Light" w:cs="Calibri Light"/>
                </w:rPr>
                <w:delText>From Entity</w:delText>
              </w:r>
              <w:r w:rsidRPr="0023545D" w:rsidDel="00066AF2">
                <w:rPr>
                  <w:rFonts w:ascii="Calibri Light" w:hAnsi="Calibri Light" w:cs="Calibri Light"/>
                </w:rPr>
                <w:delText xml:space="preserve"> </w:delText>
              </w:r>
            </w:del>
          </w:p>
        </w:tc>
        <w:tc>
          <w:tcPr>
            <w:tcW w:w="1620" w:type="dxa"/>
          </w:tcPr>
          <w:p w14:paraId="5EC605C8" w14:textId="6D36C597" w:rsidR="00E359C1" w:rsidRPr="0023545D" w:rsidRDefault="00230F70" w:rsidP="00E359C1">
            <w:pPr>
              <w:autoSpaceDE w:val="0"/>
              <w:autoSpaceDN w:val="0"/>
              <w:adjustRightInd w:val="0"/>
              <w:jc w:val="center"/>
              <w:rPr>
                <w:rFonts w:ascii="Calibri Light" w:hAnsi="Calibri Light" w:cs="Calibri Light"/>
              </w:rPr>
            </w:pPr>
            <w:del w:id="93" w:author="Vu Hoang, Lam" w:date="2021-05-10T16:54: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0D2FB08D" w14:textId="6B921F72" w:rsidR="00E359C1" w:rsidRPr="0023545D" w:rsidRDefault="00E359C1" w:rsidP="00E359C1">
            <w:pPr>
              <w:autoSpaceDE w:val="0"/>
              <w:autoSpaceDN w:val="0"/>
              <w:adjustRightInd w:val="0"/>
              <w:jc w:val="center"/>
              <w:rPr>
                <w:rFonts w:ascii="Calibri Light" w:hAnsi="Calibri Light" w:cs="Calibri Light"/>
              </w:rPr>
            </w:pPr>
            <w:del w:id="94" w:author="Vu Hoang, Lam" w:date="2021-05-10T16:56:00Z">
              <w:r w:rsidRPr="0023545D" w:rsidDel="00511DC7">
                <w:rPr>
                  <w:rFonts w:ascii="Calibri Light" w:hAnsi="Calibri Light" w:cs="Calibri Light"/>
                </w:rPr>
                <w:delText>Interim &amp; YE</w:delText>
              </w:r>
            </w:del>
          </w:p>
        </w:tc>
      </w:tr>
      <w:tr w:rsidR="007B3202" w:rsidRPr="0023545D" w:rsidDel="00066AF2" w14:paraId="41CBC8C1" w14:textId="717684D7" w:rsidTr="00230F70">
        <w:trPr>
          <w:del w:id="95" w:author="Vu Hoang, Lam" w:date="2021-05-10T16:48:00Z"/>
        </w:trPr>
        <w:tc>
          <w:tcPr>
            <w:tcW w:w="1805" w:type="dxa"/>
          </w:tcPr>
          <w:p w14:paraId="32529540" w14:textId="75F34BEE" w:rsidR="007B3202" w:rsidDel="00066AF2" w:rsidRDefault="00EB7290" w:rsidP="007B3202">
            <w:pPr>
              <w:autoSpaceDE w:val="0"/>
              <w:autoSpaceDN w:val="0"/>
              <w:adjustRightInd w:val="0"/>
              <w:rPr>
                <w:del w:id="96" w:author="Vu Hoang, Lam" w:date="2021-05-10T16:48:00Z"/>
                <w:rFonts w:ascii="Calibri Light" w:hAnsi="Calibri Light" w:cs="Calibri Light"/>
              </w:rPr>
            </w:pPr>
            <w:del w:id="97" w:author="Vu Hoang, Lam" w:date="2021-05-10T16:48:00Z">
              <w:r w:rsidDel="00066AF2">
                <w:rPr>
                  <w:rFonts w:ascii="Calibri Light" w:hAnsi="Calibri Light" w:cs="Calibri Light"/>
                </w:rPr>
                <w:delText>Random records sampling  and bill recalculation</w:delText>
              </w:r>
            </w:del>
          </w:p>
        </w:tc>
        <w:tc>
          <w:tcPr>
            <w:tcW w:w="1325" w:type="dxa"/>
          </w:tcPr>
          <w:p w14:paraId="25349025" w14:textId="618C71EC" w:rsidR="007B3202" w:rsidRPr="0023545D" w:rsidDel="00066AF2" w:rsidRDefault="00230F70" w:rsidP="00E359C1">
            <w:pPr>
              <w:autoSpaceDE w:val="0"/>
              <w:autoSpaceDN w:val="0"/>
              <w:adjustRightInd w:val="0"/>
              <w:rPr>
                <w:del w:id="98" w:author="Vu Hoang, Lam" w:date="2021-05-10T16:48:00Z"/>
                <w:rFonts w:ascii="Calibri Light" w:hAnsi="Calibri Light" w:cs="Calibri Light"/>
              </w:rPr>
            </w:pPr>
            <w:del w:id="99" w:author="Vu Hoang, Lam" w:date="2021-05-10T16:48:00Z">
              <w:r w:rsidRPr="0023545D" w:rsidDel="00066AF2">
                <w:rPr>
                  <w:rFonts w:ascii="Calibri Light" w:hAnsi="Calibri Light" w:cs="Calibri Light"/>
                </w:rPr>
                <w:delText>Substantive testing</w:delText>
              </w:r>
            </w:del>
          </w:p>
        </w:tc>
        <w:tc>
          <w:tcPr>
            <w:tcW w:w="5320" w:type="dxa"/>
          </w:tcPr>
          <w:p w14:paraId="60896EAE" w14:textId="6216AAB3" w:rsidR="00EB7290" w:rsidRPr="00EB7290" w:rsidDel="00066AF2" w:rsidRDefault="00EB7290" w:rsidP="00EB7290">
            <w:pPr>
              <w:pStyle w:val="ListParagraph"/>
              <w:numPr>
                <w:ilvl w:val="0"/>
                <w:numId w:val="25"/>
              </w:numPr>
              <w:autoSpaceDE w:val="0"/>
              <w:autoSpaceDN w:val="0"/>
              <w:adjustRightInd w:val="0"/>
              <w:rPr>
                <w:del w:id="100" w:author="Vu Hoang, Lam" w:date="2021-05-10T16:48:00Z"/>
                <w:rFonts w:ascii="Calibri Light" w:hAnsi="Calibri Light" w:cs="Calibri Light"/>
                <w:sz w:val="20"/>
                <w:szCs w:val="20"/>
              </w:rPr>
            </w:pPr>
            <w:del w:id="101" w:author="Vu Hoang, Lam" w:date="2021-05-10T16:48:00Z">
              <w:r w:rsidDel="00066AF2">
                <w:rPr>
                  <w:rFonts w:ascii="Calibri Light" w:hAnsi="Calibri Light" w:cs="Calibri Light"/>
                  <w:sz w:val="20"/>
                  <w:szCs w:val="20"/>
                </w:rPr>
                <w:delText xml:space="preserve">Extract information from </w:delText>
              </w:r>
              <w:r w:rsidR="00C40D22" w:rsidDel="00066AF2">
                <w:rPr>
                  <w:rFonts w:ascii="Calibri Light" w:hAnsi="Calibri Light" w:cs="Calibri Light"/>
                  <w:sz w:val="20"/>
                  <w:szCs w:val="20"/>
                </w:rPr>
                <w:delText xml:space="preserve">complicated </w:delText>
              </w:r>
              <w:r w:rsidDel="00066AF2">
                <w:rPr>
                  <w:rFonts w:ascii="Calibri Light" w:hAnsi="Calibri Light" w:cs="Calibri Light"/>
                  <w:sz w:val="20"/>
                  <w:szCs w:val="20"/>
                </w:rPr>
                <w:delText xml:space="preserve">text-type bill to build up formula for </w:delText>
              </w:r>
              <w:r w:rsidR="00230F70" w:rsidDel="00066AF2">
                <w:rPr>
                  <w:rFonts w:ascii="Calibri Light" w:hAnsi="Calibri Light" w:cs="Calibri Light"/>
                  <w:sz w:val="20"/>
                  <w:szCs w:val="20"/>
                </w:rPr>
                <w:delText xml:space="preserve">automatic </w:delText>
              </w:r>
              <w:r w:rsidDel="00066AF2">
                <w:rPr>
                  <w:rFonts w:ascii="Calibri Light" w:hAnsi="Calibri Light" w:cs="Calibri Light"/>
                  <w:sz w:val="20"/>
                  <w:szCs w:val="20"/>
                </w:rPr>
                <w:delText>fee recalculation</w:delText>
              </w:r>
              <w:r w:rsidR="00230F70" w:rsidDel="00066AF2">
                <w:rPr>
                  <w:rFonts w:ascii="Calibri Light" w:hAnsi="Calibri Light" w:cs="Calibri Light"/>
                  <w:sz w:val="20"/>
                  <w:szCs w:val="20"/>
                </w:rPr>
                <w:delText>.</w:delText>
              </w:r>
            </w:del>
          </w:p>
          <w:p w14:paraId="6C8A9163" w14:textId="394F3DC1" w:rsidR="007B3202" w:rsidRPr="0023545D" w:rsidDel="00066AF2" w:rsidRDefault="00230F70" w:rsidP="0080354F">
            <w:pPr>
              <w:pStyle w:val="ListParagraph"/>
              <w:numPr>
                <w:ilvl w:val="0"/>
                <w:numId w:val="25"/>
              </w:numPr>
              <w:autoSpaceDE w:val="0"/>
              <w:autoSpaceDN w:val="0"/>
              <w:adjustRightInd w:val="0"/>
              <w:rPr>
                <w:del w:id="102" w:author="Vu Hoang, Lam" w:date="2021-05-10T16:48:00Z"/>
                <w:rFonts w:ascii="Calibri Light" w:hAnsi="Calibri Light" w:cs="Calibri Light"/>
                <w:sz w:val="20"/>
                <w:szCs w:val="20"/>
              </w:rPr>
            </w:pPr>
            <w:del w:id="103" w:author="Vu Hoang, Lam" w:date="2021-05-10T16:48:00Z">
              <w:r w:rsidDel="00066AF2">
                <w:rPr>
                  <w:rFonts w:ascii="Calibri Light" w:hAnsi="Calibri Light" w:cs="Calibri Light"/>
                  <w:sz w:val="20"/>
                  <w:szCs w:val="20"/>
                </w:rPr>
                <w:delText>Build up formula to random variables sampling according to conditions requested</w:delText>
              </w:r>
              <w:r w:rsidR="00C40D22" w:rsidDel="00066AF2">
                <w:rPr>
                  <w:rFonts w:ascii="Calibri Light" w:hAnsi="Calibri Light" w:cs="Calibri Light"/>
                  <w:sz w:val="20"/>
                  <w:szCs w:val="20"/>
                </w:rPr>
                <w:delText>.</w:delText>
              </w:r>
            </w:del>
          </w:p>
        </w:tc>
        <w:tc>
          <w:tcPr>
            <w:tcW w:w="1346" w:type="dxa"/>
          </w:tcPr>
          <w:p w14:paraId="1AF87AC7" w14:textId="2DD923F4" w:rsidR="007B3202" w:rsidRPr="0023545D" w:rsidDel="00066AF2" w:rsidRDefault="00230F70" w:rsidP="00E359C1">
            <w:pPr>
              <w:autoSpaceDE w:val="0"/>
              <w:autoSpaceDN w:val="0"/>
              <w:adjustRightInd w:val="0"/>
              <w:jc w:val="center"/>
              <w:rPr>
                <w:del w:id="104" w:author="Vu Hoang, Lam" w:date="2021-05-10T16:48:00Z"/>
                <w:rFonts w:ascii="Calibri Light" w:hAnsi="Calibri Light" w:cs="Calibri Light"/>
              </w:rPr>
            </w:pPr>
            <w:del w:id="105" w:author="Vu Hoang, Lam" w:date="2021-05-10T16:48:00Z">
              <w:r w:rsidDel="00066AF2">
                <w:rPr>
                  <w:rFonts w:ascii="Calibri Light" w:hAnsi="Calibri Light" w:cs="Calibri Light"/>
                </w:rPr>
                <w:delText>Yes</w:delText>
              </w:r>
            </w:del>
          </w:p>
        </w:tc>
        <w:tc>
          <w:tcPr>
            <w:tcW w:w="1269" w:type="dxa"/>
          </w:tcPr>
          <w:p w14:paraId="498AE8DA" w14:textId="3B28541E" w:rsidR="007B3202" w:rsidRPr="0023545D" w:rsidDel="00066AF2" w:rsidRDefault="00230F70" w:rsidP="00E359C1">
            <w:pPr>
              <w:autoSpaceDE w:val="0"/>
              <w:autoSpaceDN w:val="0"/>
              <w:adjustRightInd w:val="0"/>
              <w:jc w:val="center"/>
              <w:rPr>
                <w:del w:id="106" w:author="Vu Hoang, Lam" w:date="2021-05-10T16:48:00Z"/>
                <w:rFonts w:ascii="Calibri Light" w:hAnsi="Calibri Light" w:cs="Calibri Light"/>
              </w:rPr>
            </w:pPr>
            <w:del w:id="107" w:author="Vu Hoang, Lam" w:date="2021-05-10T16:48:00Z">
              <w:r w:rsidDel="00066AF2">
                <w:rPr>
                  <w:rFonts w:ascii="Calibri Light" w:hAnsi="Calibri Light" w:cs="Calibri Light"/>
                </w:rPr>
                <w:delText>From Entity</w:delText>
              </w:r>
            </w:del>
          </w:p>
        </w:tc>
        <w:tc>
          <w:tcPr>
            <w:tcW w:w="1620" w:type="dxa"/>
          </w:tcPr>
          <w:p w14:paraId="7113D4C0" w14:textId="4A15E3F4" w:rsidR="007B3202" w:rsidDel="00066AF2" w:rsidRDefault="00230F70" w:rsidP="00E359C1">
            <w:pPr>
              <w:autoSpaceDE w:val="0"/>
              <w:autoSpaceDN w:val="0"/>
              <w:adjustRightInd w:val="0"/>
              <w:jc w:val="center"/>
              <w:rPr>
                <w:del w:id="108" w:author="Vu Hoang, Lam" w:date="2021-05-10T16:48:00Z"/>
                <w:rFonts w:ascii="Calibri Light" w:hAnsi="Calibri Light" w:cs="Calibri Light"/>
              </w:rPr>
            </w:pPr>
            <w:del w:id="109" w:author="Vu Hoang, Lam" w:date="2021-05-10T16:48: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20D5B69F" w14:textId="03ABD0D1" w:rsidR="007B3202" w:rsidRPr="0023545D" w:rsidDel="00066AF2" w:rsidRDefault="00D72DA3" w:rsidP="00E359C1">
            <w:pPr>
              <w:autoSpaceDE w:val="0"/>
              <w:autoSpaceDN w:val="0"/>
              <w:adjustRightInd w:val="0"/>
              <w:jc w:val="center"/>
              <w:rPr>
                <w:del w:id="110" w:author="Vu Hoang, Lam" w:date="2021-05-10T16:48:00Z"/>
                <w:rFonts w:ascii="Calibri Light" w:hAnsi="Calibri Light" w:cs="Calibri Light"/>
              </w:rPr>
            </w:pPr>
            <w:del w:id="111" w:author="Vu Hoang, Lam" w:date="2021-05-10T16:48:00Z">
              <w:r w:rsidRPr="0023545D" w:rsidDel="00066AF2">
                <w:rPr>
                  <w:rFonts w:ascii="Calibri Light" w:hAnsi="Calibri Light" w:cs="Calibri Light"/>
                </w:rPr>
                <w:delText>Interim &amp; YE</w:delText>
              </w:r>
            </w:del>
          </w:p>
        </w:tc>
      </w:tr>
      <w:tr w:rsidR="007B3202" w:rsidRPr="0023545D" w14:paraId="30C970D8" w14:textId="77777777" w:rsidTr="00230F70">
        <w:tc>
          <w:tcPr>
            <w:tcW w:w="1805" w:type="dxa"/>
          </w:tcPr>
          <w:p w14:paraId="48E7B98D" w14:textId="2C82110D" w:rsidR="007B3202" w:rsidRDefault="00230F70" w:rsidP="007B3202">
            <w:pPr>
              <w:autoSpaceDE w:val="0"/>
              <w:autoSpaceDN w:val="0"/>
              <w:adjustRightInd w:val="0"/>
              <w:rPr>
                <w:rFonts w:ascii="Calibri Light" w:hAnsi="Calibri Light" w:cs="Calibri Light"/>
              </w:rPr>
            </w:pPr>
            <w:r>
              <w:rPr>
                <w:rFonts w:ascii="Calibri Light" w:hAnsi="Calibri Light" w:cs="Calibri Light"/>
              </w:rPr>
              <w:t>Power BI dashboard visualization</w:t>
            </w:r>
          </w:p>
        </w:tc>
        <w:tc>
          <w:tcPr>
            <w:tcW w:w="1325" w:type="dxa"/>
          </w:tcPr>
          <w:p w14:paraId="7CC63F6B" w14:textId="21636376" w:rsidR="007B3202" w:rsidRPr="0023545D" w:rsidRDefault="00230F70" w:rsidP="00E359C1">
            <w:pPr>
              <w:autoSpaceDE w:val="0"/>
              <w:autoSpaceDN w:val="0"/>
              <w:adjustRightInd w:val="0"/>
              <w:rPr>
                <w:rFonts w:ascii="Calibri Light" w:hAnsi="Calibri Light" w:cs="Calibri Light"/>
              </w:rPr>
            </w:pPr>
            <w:r w:rsidRPr="0023545D">
              <w:rPr>
                <w:rFonts w:ascii="Calibri Light" w:hAnsi="Calibri Light" w:cs="Calibri Light"/>
              </w:rPr>
              <w:t>Substantive testing</w:t>
            </w:r>
          </w:p>
        </w:tc>
        <w:tc>
          <w:tcPr>
            <w:tcW w:w="5320" w:type="dxa"/>
          </w:tcPr>
          <w:p w14:paraId="1975D1E7" w14:textId="77777777" w:rsidR="007B3202" w:rsidRDefault="00230F70" w:rsidP="0080354F">
            <w:pPr>
              <w:pStyle w:val="ListParagraph"/>
              <w:numPr>
                <w:ilvl w:val="0"/>
                <w:numId w:val="25"/>
              </w:numPr>
              <w:autoSpaceDE w:val="0"/>
              <w:autoSpaceDN w:val="0"/>
              <w:adjustRightInd w:val="0"/>
              <w:rPr>
                <w:rFonts w:ascii="Calibri Light" w:hAnsi="Calibri Light" w:cs="Calibri Light"/>
                <w:sz w:val="20"/>
                <w:szCs w:val="20"/>
              </w:rPr>
            </w:pPr>
            <w:r>
              <w:rPr>
                <w:rFonts w:ascii="Calibri Light" w:hAnsi="Calibri Light" w:cs="Calibri Light"/>
                <w:sz w:val="20"/>
                <w:szCs w:val="20"/>
              </w:rPr>
              <w:t>Import cleaned and validated data to Power BI.</w:t>
            </w:r>
          </w:p>
          <w:p w14:paraId="5C7BECF9" w14:textId="507DCB73" w:rsidR="00230F70" w:rsidRPr="0023545D" w:rsidRDefault="00230F70" w:rsidP="0080354F">
            <w:pPr>
              <w:pStyle w:val="ListParagraph"/>
              <w:numPr>
                <w:ilvl w:val="0"/>
                <w:numId w:val="25"/>
              </w:numPr>
              <w:autoSpaceDE w:val="0"/>
              <w:autoSpaceDN w:val="0"/>
              <w:adjustRightInd w:val="0"/>
              <w:rPr>
                <w:rFonts w:ascii="Calibri Light" w:hAnsi="Calibri Light" w:cs="Calibri Light"/>
                <w:sz w:val="20"/>
                <w:szCs w:val="20"/>
              </w:rPr>
            </w:pPr>
            <w:r>
              <w:rPr>
                <w:rFonts w:ascii="Calibri Light" w:hAnsi="Calibri Light" w:cs="Calibri Light"/>
                <w:sz w:val="20"/>
                <w:szCs w:val="20"/>
              </w:rPr>
              <w:t>Preprocess data in Power Query and visualize data.</w:t>
            </w:r>
          </w:p>
        </w:tc>
        <w:tc>
          <w:tcPr>
            <w:tcW w:w="1346" w:type="dxa"/>
          </w:tcPr>
          <w:p w14:paraId="193EE51A" w14:textId="7715EFBC" w:rsidR="007B3202" w:rsidRPr="0023545D" w:rsidRDefault="00230F70" w:rsidP="00E359C1">
            <w:pPr>
              <w:autoSpaceDE w:val="0"/>
              <w:autoSpaceDN w:val="0"/>
              <w:adjustRightInd w:val="0"/>
              <w:jc w:val="center"/>
              <w:rPr>
                <w:rFonts w:ascii="Calibri Light" w:hAnsi="Calibri Light" w:cs="Calibri Light"/>
              </w:rPr>
            </w:pPr>
            <w:del w:id="112" w:author="Vu Hoang, Lam" w:date="2021-05-10T16:55:00Z">
              <w:r w:rsidDel="00066AF2">
                <w:rPr>
                  <w:rFonts w:ascii="Calibri Light" w:hAnsi="Calibri Light" w:cs="Calibri Light"/>
                </w:rPr>
                <w:delText>Yes</w:delText>
              </w:r>
            </w:del>
          </w:p>
        </w:tc>
        <w:tc>
          <w:tcPr>
            <w:tcW w:w="1269" w:type="dxa"/>
          </w:tcPr>
          <w:p w14:paraId="1CE7C55A" w14:textId="746FF137" w:rsidR="007B3202" w:rsidRPr="0023545D" w:rsidRDefault="00230F70" w:rsidP="00E359C1">
            <w:pPr>
              <w:autoSpaceDE w:val="0"/>
              <w:autoSpaceDN w:val="0"/>
              <w:adjustRightInd w:val="0"/>
              <w:jc w:val="center"/>
              <w:rPr>
                <w:rFonts w:ascii="Calibri Light" w:hAnsi="Calibri Light" w:cs="Calibri Light"/>
              </w:rPr>
            </w:pPr>
            <w:del w:id="113" w:author="Vu Hoang, Lam" w:date="2021-05-10T16:55:00Z">
              <w:r w:rsidDel="00066AF2">
                <w:rPr>
                  <w:rFonts w:ascii="Calibri Light" w:hAnsi="Calibri Light" w:cs="Calibri Light"/>
                </w:rPr>
                <w:delText>From Entity</w:delText>
              </w:r>
            </w:del>
          </w:p>
        </w:tc>
        <w:tc>
          <w:tcPr>
            <w:tcW w:w="1620" w:type="dxa"/>
          </w:tcPr>
          <w:p w14:paraId="028ADC4D" w14:textId="67E5C2D2" w:rsidR="007B3202" w:rsidRDefault="00230F70" w:rsidP="00E359C1">
            <w:pPr>
              <w:autoSpaceDE w:val="0"/>
              <w:autoSpaceDN w:val="0"/>
              <w:adjustRightInd w:val="0"/>
              <w:jc w:val="center"/>
              <w:rPr>
                <w:rFonts w:ascii="Calibri Light" w:hAnsi="Calibri Light" w:cs="Calibri Light"/>
              </w:rPr>
            </w:pPr>
            <w:del w:id="114" w:author="Vu Hoang, Lam" w:date="2021-05-10T16:54:00Z">
              <w:r w:rsidRPr="00B16F02" w:rsidDel="00066AF2">
                <w:rPr>
                  <w:rFonts w:ascii="Calibri Light" w:hAnsi="Calibri Light" w:cs="Calibri Light"/>
                  <w:sz w:val="22"/>
                  <w:szCs w:val="22"/>
                </w:rPr>
                <w:delText>SPC - Tổng</w:delText>
              </w:r>
              <w:r w:rsidDel="00066AF2">
                <w:rPr>
                  <w:rFonts w:ascii="Calibri Light" w:hAnsi="Calibri Light" w:cs="Calibri Light"/>
                  <w:sz w:val="22"/>
                  <w:szCs w:val="22"/>
                </w:rPr>
                <w:delText xml:space="preserve"> công ty Điện lực miền Nam</w:delText>
              </w:r>
            </w:del>
          </w:p>
        </w:tc>
        <w:tc>
          <w:tcPr>
            <w:tcW w:w="1350" w:type="dxa"/>
          </w:tcPr>
          <w:p w14:paraId="243217D8" w14:textId="5FCD3912" w:rsidR="007B3202" w:rsidRPr="0023545D" w:rsidRDefault="00D72DA3" w:rsidP="00E359C1">
            <w:pPr>
              <w:autoSpaceDE w:val="0"/>
              <w:autoSpaceDN w:val="0"/>
              <w:adjustRightInd w:val="0"/>
              <w:jc w:val="center"/>
              <w:rPr>
                <w:rFonts w:ascii="Calibri Light" w:hAnsi="Calibri Light" w:cs="Calibri Light"/>
              </w:rPr>
            </w:pPr>
            <w:del w:id="115" w:author="Vu Hoang, Lam" w:date="2021-05-10T16:56:00Z">
              <w:r w:rsidRPr="0023545D" w:rsidDel="00511DC7">
                <w:rPr>
                  <w:rFonts w:ascii="Calibri Light" w:hAnsi="Calibri Light" w:cs="Calibri Light"/>
                </w:rPr>
                <w:delText>Interim &amp; YE</w:delText>
              </w:r>
            </w:del>
          </w:p>
        </w:tc>
      </w:tr>
    </w:tbl>
    <w:p w14:paraId="0D3CD079" w14:textId="77777777" w:rsidR="008417C9" w:rsidRPr="00894DE1" w:rsidRDefault="008417C9" w:rsidP="008417C9">
      <w:pPr>
        <w:pStyle w:val="Block"/>
        <w:spacing w:before="120"/>
        <w:rPr>
          <w:rFonts w:ascii="Calibri Light" w:hAnsi="Calibri Light" w:cs="Calibri Light"/>
          <w:sz w:val="16"/>
          <w:szCs w:val="16"/>
        </w:rPr>
      </w:pPr>
      <w:bookmarkStart w:id="116" w:name="_Toc49849473"/>
      <w:r w:rsidRPr="0071741A">
        <w:rPr>
          <w:rFonts w:ascii="Calibri Light" w:hAnsi="Calibri Light" w:cs="Calibri Light"/>
          <w:sz w:val="16"/>
          <w:szCs w:val="16"/>
        </w:rPr>
        <w:t xml:space="preserve">* This can include information technology systems/applications such as the general ledger, subledger, transactions systems, etc. </w:t>
      </w:r>
    </w:p>
    <w:p w14:paraId="0BA5A776" w14:textId="3C7D9419" w:rsidR="00A70AD0" w:rsidRPr="0023545D" w:rsidRDefault="00F52347" w:rsidP="00A70AD0">
      <w:pPr>
        <w:pStyle w:val="Heading1"/>
        <w:numPr>
          <w:ilvl w:val="0"/>
          <w:numId w:val="13"/>
        </w:numPr>
        <w:spacing w:before="240" w:line="280" w:lineRule="exact"/>
        <w:jc w:val="both"/>
        <w:rPr>
          <w:rFonts w:ascii="Calibri Light" w:hAnsi="Calibri Light" w:cs="Calibri Light"/>
          <w:sz w:val="28"/>
          <w:szCs w:val="28"/>
        </w:rPr>
      </w:pPr>
      <w:r w:rsidRPr="0023545D">
        <w:rPr>
          <w:rFonts w:ascii="Calibri Light" w:hAnsi="Calibri Light" w:cs="Calibri Light"/>
          <w:sz w:val="28"/>
          <w:szCs w:val="28"/>
        </w:rPr>
        <w:t>P</w:t>
      </w:r>
      <w:r w:rsidR="00A70AD0" w:rsidRPr="0023545D">
        <w:rPr>
          <w:rFonts w:ascii="Calibri Light" w:hAnsi="Calibri Light" w:cs="Calibri Light"/>
          <w:sz w:val="28"/>
          <w:szCs w:val="28"/>
        </w:rPr>
        <w:t>RELIMINARY RISK ASSESSMENT</w:t>
      </w:r>
      <w:bookmarkEnd w:id="116"/>
    </w:p>
    <w:p w14:paraId="577EDD6C" w14:textId="3C0A3E1C" w:rsidR="0085444F" w:rsidRDefault="00A70AD0" w:rsidP="00D9734C">
      <w:pPr>
        <w:pStyle w:val="Block"/>
        <w:rPr>
          <w:rFonts w:ascii="Calibri Light" w:hAnsi="Calibri Light" w:cs="Calibri Light"/>
          <w:sz w:val="22"/>
          <w:szCs w:val="22"/>
        </w:rPr>
      </w:pPr>
      <w:r w:rsidRPr="0023545D">
        <w:rPr>
          <w:rFonts w:ascii="Calibri Light" w:hAnsi="Calibri Light" w:cs="Calibri Light"/>
          <w:sz w:val="22"/>
          <w:szCs w:val="22"/>
        </w:rPr>
        <w:t xml:space="preserve">During the initial </w:t>
      </w:r>
      <w:r w:rsidR="00BA7BDE" w:rsidRPr="0023545D">
        <w:rPr>
          <w:rFonts w:ascii="Calibri Light" w:hAnsi="Calibri Light" w:cs="Calibri Light"/>
          <w:sz w:val="22"/>
          <w:szCs w:val="22"/>
        </w:rPr>
        <w:t>planning</w:t>
      </w:r>
      <w:r w:rsidRPr="0023545D">
        <w:rPr>
          <w:rFonts w:ascii="Calibri Light" w:hAnsi="Calibri Light" w:cs="Calibri Light"/>
          <w:sz w:val="22"/>
          <w:szCs w:val="22"/>
        </w:rPr>
        <w:t xml:space="preserve"> meeting, as required by </w:t>
      </w:r>
      <w:hyperlink r:id="rId16" w:history="1">
        <w:r w:rsidR="00FE753D" w:rsidRPr="0023545D">
          <w:rPr>
            <w:rStyle w:val="Hyperlink"/>
            <w:rFonts w:ascii="Calibri Light" w:hAnsi="Calibri Light" w:cs="Calibri Light"/>
            <w:sz w:val="22"/>
            <w:szCs w:val="22"/>
          </w:rPr>
          <w:t>DTTL AAM 22900-2</w:t>
        </w:r>
      </w:hyperlink>
      <w:r w:rsidR="00254305" w:rsidRPr="0023545D">
        <w:rPr>
          <w:rFonts w:ascii="Calibri Light" w:hAnsi="Calibri Light" w:cs="Calibri Light"/>
          <w:sz w:val="22"/>
          <w:szCs w:val="22"/>
        </w:rPr>
        <w:t xml:space="preserve"> </w:t>
      </w:r>
      <w:r w:rsidRPr="0023545D">
        <w:rPr>
          <w:rFonts w:ascii="Calibri Light" w:hAnsi="Calibri Light" w:cs="Calibri Light"/>
          <w:sz w:val="22"/>
          <w:szCs w:val="22"/>
        </w:rPr>
        <w:t xml:space="preserve">the auditors discussed with the </w:t>
      </w:r>
      <w:r w:rsidR="00C93ECD" w:rsidRPr="0023545D">
        <w:rPr>
          <w:rFonts w:ascii="Calibri Light" w:hAnsi="Calibri Light" w:cs="Calibri Light"/>
          <w:color w:val="000000"/>
          <w:sz w:val="22"/>
          <w:szCs w:val="22"/>
        </w:rPr>
        <w:t>DA</w:t>
      </w:r>
      <w:r w:rsidRPr="0023545D">
        <w:rPr>
          <w:rFonts w:ascii="Calibri Light" w:hAnsi="Calibri Light" w:cs="Calibri Light"/>
          <w:color w:val="000000"/>
          <w:sz w:val="22"/>
          <w:szCs w:val="22"/>
        </w:rPr>
        <w:t xml:space="preserve"> Specialist</w:t>
      </w:r>
      <w:r w:rsidRPr="0023545D">
        <w:rPr>
          <w:rFonts w:ascii="Calibri Light" w:hAnsi="Calibri Light" w:cs="Calibri Light"/>
          <w:sz w:val="22"/>
          <w:szCs w:val="22"/>
        </w:rPr>
        <w:t xml:space="preserve"> the </w:t>
      </w:r>
      <w:r w:rsidR="00294B9C" w:rsidRPr="0023545D">
        <w:rPr>
          <w:rFonts w:ascii="Calibri Light" w:hAnsi="Calibri Light" w:cs="Calibri Light"/>
          <w:sz w:val="22"/>
          <w:szCs w:val="22"/>
        </w:rPr>
        <w:t>preliminary</w:t>
      </w:r>
      <w:r w:rsidRPr="0023545D">
        <w:rPr>
          <w:rFonts w:ascii="Calibri Light" w:hAnsi="Calibri Light" w:cs="Calibri Light"/>
          <w:sz w:val="22"/>
          <w:szCs w:val="22"/>
        </w:rPr>
        <w:t xml:space="preserve"> risks of material misstatement, including any identified fraud risks, for our area of involvement.</w:t>
      </w:r>
    </w:p>
    <w:p w14:paraId="6C43F1A2" w14:textId="6204A447" w:rsidR="0037402F" w:rsidRDefault="0037402F" w:rsidP="0048633D">
      <w:pPr>
        <w:rPr>
          <w:rFonts w:ascii="Calibri Light" w:hAnsi="Calibri Light" w:cs="Calibri Light"/>
          <w:sz w:val="22"/>
          <w:szCs w:val="22"/>
        </w:rPr>
      </w:pPr>
      <w:bookmarkStart w:id="117" w:name="_Hlk39895971"/>
    </w:p>
    <w:p w14:paraId="61F39B1D" w14:textId="69EAB58E" w:rsidR="00CE589F" w:rsidRPr="0048633D" w:rsidRDefault="00CE589F" w:rsidP="0048633D">
      <w:pPr>
        <w:rPr>
          <w:rFonts w:ascii="Calibri Light" w:hAnsi="Calibri Light" w:cs="Calibri Light"/>
          <w:sz w:val="22"/>
        </w:rPr>
      </w:pPr>
      <w:r w:rsidRPr="0048633D">
        <w:rPr>
          <w:rFonts w:ascii="Calibri Light" w:hAnsi="Calibri Light" w:cs="Calibri Light"/>
          <w:sz w:val="22"/>
          <w:szCs w:val="22"/>
        </w:rPr>
        <w:t xml:space="preserve">DA Specialist Addressed </w:t>
      </w:r>
      <w:r w:rsidR="00AA32AD" w:rsidRPr="0048633D">
        <w:rPr>
          <w:rFonts w:ascii="Calibri Light" w:hAnsi="Calibri Light" w:cs="Calibri Light"/>
          <w:sz w:val="22"/>
          <w:szCs w:val="22"/>
        </w:rPr>
        <w:t xml:space="preserve">Preliminary </w:t>
      </w:r>
      <w:r w:rsidRPr="0048633D">
        <w:rPr>
          <w:rFonts w:ascii="Calibri Light" w:hAnsi="Calibri Light" w:cs="Calibri Light"/>
          <w:sz w:val="22"/>
          <w:szCs w:val="22"/>
        </w:rPr>
        <w:t>Risks of Material Misstatement</w:t>
      </w:r>
    </w:p>
    <w:p w14:paraId="59F2A4AA" w14:textId="700BA4E5" w:rsidR="00FD107E" w:rsidRDefault="00FD107E" w:rsidP="00FD107E">
      <w:pPr>
        <w:pStyle w:val="Default"/>
        <w:spacing w:before="240" w:after="240"/>
        <w:rPr>
          <w:rFonts w:ascii="Calibri Light" w:eastAsiaTheme="minorHAnsi" w:hAnsi="Calibri Light" w:cs="Calibri Light"/>
          <w:sz w:val="22"/>
          <w:szCs w:val="22"/>
        </w:rPr>
      </w:pPr>
    </w:p>
    <w:tbl>
      <w:tblPr>
        <w:tblStyle w:val="Deloittetable"/>
        <w:tblW w:w="12240" w:type="dxa"/>
        <w:tblInd w:w="0" w:type="dxa"/>
        <w:tblLook w:val="04A0" w:firstRow="1" w:lastRow="0" w:firstColumn="1" w:lastColumn="0" w:noHBand="0" w:noVBand="1"/>
      </w:tblPr>
      <w:tblGrid>
        <w:gridCol w:w="3150"/>
        <w:gridCol w:w="5220"/>
        <w:gridCol w:w="1800"/>
        <w:gridCol w:w="2070"/>
      </w:tblGrid>
      <w:tr w:rsidR="0025243B" w:rsidRPr="0023545D" w14:paraId="7ACE3195" w14:textId="77777777" w:rsidTr="00E16A48">
        <w:trPr>
          <w:cnfStyle w:val="100000000000" w:firstRow="1" w:lastRow="0" w:firstColumn="0" w:lastColumn="0" w:oddVBand="0" w:evenVBand="0" w:oddHBand="0" w:evenHBand="0" w:firstRowFirstColumn="0" w:firstRowLastColumn="0" w:lastRowFirstColumn="0" w:lastRowLastColumn="0"/>
          <w:trHeight w:val="657"/>
        </w:trPr>
        <w:tc>
          <w:tcPr>
            <w:tcW w:w="3150" w:type="dxa"/>
            <w:shd w:val="clear" w:color="auto" w:fill="D0CECE" w:themeFill="background2" w:themeFillShade="E6"/>
          </w:tcPr>
          <w:p w14:paraId="467B7F0A" w14:textId="77777777" w:rsidR="0025243B" w:rsidRPr="0023545D" w:rsidRDefault="0025243B" w:rsidP="0025243B">
            <w:pPr>
              <w:pStyle w:val="Block"/>
              <w:spacing w:before="0"/>
              <w:rPr>
                <w:rFonts w:asciiTheme="majorHAnsi" w:hAnsiTheme="majorHAnsi" w:cstheme="majorHAnsi"/>
                <w:b/>
                <w:sz w:val="20"/>
                <w:szCs w:val="20"/>
              </w:rPr>
            </w:pPr>
            <w:commentRangeStart w:id="118"/>
            <w:r w:rsidRPr="0023545D">
              <w:rPr>
                <w:rFonts w:asciiTheme="majorHAnsi" w:hAnsiTheme="majorHAnsi" w:cstheme="majorHAnsi"/>
                <w:b/>
                <w:iCs/>
                <w:sz w:val="20"/>
                <w:szCs w:val="20"/>
              </w:rPr>
              <w:t>DA Specialist</w:t>
            </w:r>
            <w:r w:rsidRPr="0023545D">
              <w:rPr>
                <w:rFonts w:asciiTheme="majorHAnsi" w:hAnsiTheme="majorHAnsi" w:cstheme="majorHAnsi"/>
                <w:b/>
                <w:i/>
                <w:sz w:val="20"/>
                <w:szCs w:val="20"/>
              </w:rPr>
              <w:t xml:space="preserve"> </w:t>
            </w:r>
            <w:r w:rsidRPr="0023545D">
              <w:rPr>
                <w:rFonts w:asciiTheme="majorHAnsi" w:hAnsiTheme="majorHAnsi" w:cstheme="majorHAnsi"/>
                <w:b/>
                <w:sz w:val="20"/>
                <w:szCs w:val="20"/>
              </w:rPr>
              <w:t>Procedures</w:t>
            </w:r>
          </w:p>
          <w:p w14:paraId="599293F5" w14:textId="650E1027" w:rsidR="0025243B" w:rsidRPr="0023545D" w:rsidRDefault="0025243B" w:rsidP="0025243B">
            <w:pPr>
              <w:pStyle w:val="Block"/>
              <w:spacing w:before="0"/>
              <w:rPr>
                <w:rFonts w:asciiTheme="majorHAnsi" w:hAnsiTheme="majorHAnsi" w:cstheme="majorHAnsi"/>
                <w:b/>
                <w:sz w:val="20"/>
                <w:szCs w:val="20"/>
              </w:rPr>
            </w:pPr>
          </w:p>
        </w:tc>
        <w:tc>
          <w:tcPr>
            <w:tcW w:w="5220" w:type="dxa"/>
            <w:shd w:val="clear" w:color="auto" w:fill="D0CECE" w:themeFill="background2" w:themeFillShade="E6"/>
          </w:tcPr>
          <w:p w14:paraId="166771A5" w14:textId="63D4C31F" w:rsidR="0025243B" w:rsidRPr="0023545D" w:rsidRDefault="0025243B" w:rsidP="0025243B">
            <w:pPr>
              <w:pStyle w:val="Block"/>
              <w:spacing w:before="0"/>
              <w:rPr>
                <w:rFonts w:asciiTheme="majorHAnsi" w:hAnsiTheme="majorHAnsi" w:cstheme="majorHAnsi"/>
                <w:b/>
                <w:sz w:val="20"/>
              </w:rPr>
            </w:pPr>
            <w:r w:rsidRPr="0023545D">
              <w:rPr>
                <w:rFonts w:asciiTheme="majorHAnsi" w:hAnsiTheme="majorHAnsi" w:cstheme="majorHAnsi"/>
                <w:b/>
                <w:sz w:val="20"/>
                <w:szCs w:val="20"/>
              </w:rPr>
              <w:t>Preliminary Risks of Material Misstatement to Be Addressed</w:t>
            </w:r>
          </w:p>
        </w:tc>
        <w:tc>
          <w:tcPr>
            <w:tcW w:w="1800" w:type="dxa"/>
            <w:shd w:val="clear" w:color="auto" w:fill="D0CECE" w:themeFill="background2" w:themeFillShade="E6"/>
          </w:tcPr>
          <w:p w14:paraId="6742F179" w14:textId="63ED01B5" w:rsidR="0025243B" w:rsidRPr="0023545D" w:rsidRDefault="0025243B" w:rsidP="00A30E73">
            <w:pPr>
              <w:pStyle w:val="Block"/>
              <w:spacing w:before="0"/>
              <w:rPr>
                <w:rFonts w:asciiTheme="majorHAnsi" w:hAnsiTheme="majorHAnsi" w:cstheme="majorHAnsi"/>
                <w:b/>
                <w:sz w:val="20"/>
                <w:szCs w:val="20"/>
              </w:rPr>
            </w:pPr>
            <w:r w:rsidRPr="0023545D">
              <w:rPr>
                <w:rFonts w:asciiTheme="majorHAnsi" w:hAnsiTheme="majorHAnsi" w:cstheme="majorHAnsi"/>
                <w:b/>
                <w:sz w:val="20"/>
                <w:szCs w:val="20"/>
              </w:rPr>
              <w:t>Significant/Higher/</w:t>
            </w:r>
          </w:p>
          <w:p w14:paraId="0E369623" w14:textId="64AC80B1" w:rsidR="0025243B" w:rsidRPr="0023545D" w:rsidRDefault="0025243B" w:rsidP="00996BAA">
            <w:pPr>
              <w:pStyle w:val="Block"/>
              <w:spacing w:before="0"/>
              <w:rPr>
                <w:rFonts w:asciiTheme="majorHAnsi" w:hAnsiTheme="majorHAnsi" w:cstheme="majorHAnsi"/>
                <w:b/>
                <w:sz w:val="20"/>
                <w:szCs w:val="20"/>
              </w:rPr>
            </w:pPr>
            <w:r w:rsidRPr="0023545D">
              <w:rPr>
                <w:rFonts w:asciiTheme="majorHAnsi" w:hAnsiTheme="majorHAnsi" w:cstheme="majorHAnsi"/>
                <w:b/>
                <w:sz w:val="20"/>
                <w:szCs w:val="20"/>
              </w:rPr>
              <w:t>Lower</w:t>
            </w:r>
          </w:p>
        </w:tc>
        <w:tc>
          <w:tcPr>
            <w:tcW w:w="2070" w:type="dxa"/>
            <w:shd w:val="clear" w:color="auto" w:fill="D0CECE" w:themeFill="background2" w:themeFillShade="E6"/>
          </w:tcPr>
          <w:p w14:paraId="5F2A74C2" w14:textId="77777777" w:rsidR="0025243B" w:rsidRPr="0023545D" w:rsidRDefault="0025243B" w:rsidP="00A30E73">
            <w:pPr>
              <w:pStyle w:val="Block"/>
              <w:spacing w:before="0"/>
              <w:rPr>
                <w:rFonts w:asciiTheme="majorHAnsi" w:hAnsiTheme="majorHAnsi" w:cstheme="majorHAnsi"/>
                <w:b/>
                <w:sz w:val="20"/>
                <w:szCs w:val="20"/>
              </w:rPr>
            </w:pPr>
            <w:r w:rsidRPr="0023545D">
              <w:rPr>
                <w:rFonts w:asciiTheme="majorHAnsi" w:hAnsiTheme="majorHAnsi" w:cstheme="majorHAnsi"/>
                <w:b/>
                <w:sz w:val="20"/>
                <w:szCs w:val="20"/>
              </w:rPr>
              <w:t>Fraud Risk (Yes/No)</w:t>
            </w:r>
          </w:p>
        </w:tc>
      </w:tr>
      <w:tr w:rsidR="0025243B" w:rsidRPr="0023545D" w14:paraId="71429370" w14:textId="77777777" w:rsidTr="00D45FAA">
        <w:trPr>
          <w:trHeight w:val="464"/>
        </w:trPr>
        <w:tc>
          <w:tcPr>
            <w:tcW w:w="3150" w:type="dxa"/>
            <w:vAlign w:val="center"/>
          </w:tcPr>
          <w:p w14:paraId="53510BAD" w14:textId="3D93982A" w:rsidR="0025243B" w:rsidRPr="00230F70" w:rsidRDefault="00230F70" w:rsidP="00230F70">
            <w:pPr>
              <w:autoSpaceDE w:val="0"/>
              <w:autoSpaceDN w:val="0"/>
              <w:adjustRightInd w:val="0"/>
              <w:rPr>
                <w:rFonts w:ascii="Calibri Light" w:hAnsi="Calibri Light" w:cs="Calibri Light"/>
                <w:sz w:val="22"/>
              </w:rPr>
            </w:pPr>
            <w:r w:rsidRPr="00AE3FA0">
              <w:rPr>
                <w:rFonts w:ascii="Calibri Light" w:hAnsi="Calibri Light" w:cs="Calibri Light"/>
                <w:sz w:val="20"/>
              </w:rPr>
              <w:t>Raw data pre-processing</w:t>
            </w:r>
          </w:p>
        </w:tc>
        <w:tc>
          <w:tcPr>
            <w:tcW w:w="5220" w:type="dxa"/>
          </w:tcPr>
          <w:p w14:paraId="4C9914BF" w14:textId="4D73D031" w:rsidR="0025243B" w:rsidRPr="0023545D" w:rsidRDefault="0025243B" w:rsidP="0025243B">
            <w:pPr>
              <w:pStyle w:val="Block"/>
              <w:rPr>
                <w:rFonts w:ascii="Calibri Light" w:hAnsi="Calibri Light" w:cs="Calibri Light"/>
                <w:sz w:val="20"/>
              </w:rPr>
            </w:pPr>
          </w:p>
        </w:tc>
        <w:tc>
          <w:tcPr>
            <w:tcW w:w="1800" w:type="dxa"/>
            <w:vAlign w:val="center"/>
          </w:tcPr>
          <w:p w14:paraId="6739D113" w14:textId="57D2CF9E" w:rsidR="0025243B" w:rsidRPr="0023545D" w:rsidRDefault="0025243B" w:rsidP="003C0D39">
            <w:pPr>
              <w:pStyle w:val="Block"/>
              <w:rPr>
                <w:rFonts w:ascii="Calibri Light" w:hAnsi="Calibri Light" w:cs="Calibri Light"/>
                <w:sz w:val="20"/>
                <w:szCs w:val="20"/>
              </w:rPr>
            </w:pPr>
          </w:p>
        </w:tc>
        <w:tc>
          <w:tcPr>
            <w:tcW w:w="2070" w:type="dxa"/>
            <w:vAlign w:val="center"/>
          </w:tcPr>
          <w:p w14:paraId="3016AEF4" w14:textId="4F6459B8" w:rsidR="0025243B" w:rsidRPr="0023545D" w:rsidRDefault="0025243B" w:rsidP="003C0D39">
            <w:pPr>
              <w:pStyle w:val="Block"/>
              <w:rPr>
                <w:rFonts w:ascii="Calibri Light" w:hAnsi="Calibri Light" w:cs="Calibri Light"/>
                <w:sz w:val="20"/>
                <w:szCs w:val="20"/>
              </w:rPr>
            </w:pPr>
          </w:p>
        </w:tc>
      </w:tr>
      <w:tr w:rsidR="00230F70" w:rsidRPr="0023545D" w14:paraId="27F1568A" w14:textId="77777777" w:rsidTr="00E16A48">
        <w:trPr>
          <w:trHeight w:val="464"/>
        </w:trPr>
        <w:tc>
          <w:tcPr>
            <w:tcW w:w="3150" w:type="dxa"/>
          </w:tcPr>
          <w:p w14:paraId="24BC9E16" w14:textId="6339DA72" w:rsidR="00230F70" w:rsidRPr="0023545D" w:rsidRDefault="00066AF2" w:rsidP="003C0D39">
            <w:pPr>
              <w:pStyle w:val="Block"/>
              <w:rPr>
                <w:rFonts w:ascii="Calibri Light" w:hAnsi="Calibri Light" w:cs="Calibri Light"/>
                <w:sz w:val="20"/>
              </w:rPr>
            </w:pPr>
            <w:ins w:id="119" w:author="Vu Hoang, Lam" w:date="2021-05-10T16:55:00Z">
              <w:r>
                <w:rPr>
                  <w:rFonts w:ascii="Calibri Light" w:hAnsi="Calibri Light" w:cs="Calibri Light"/>
                  <w:sz w:val="20"/>
                  <w:szCs w:val="20"/>
                </w:rPr>
                <w:t>Run JET and deliver results</w:t>
              </w:r>
            </w:ins>
            <w:del w:id="120" w:author="Vu Hoang, Lam" w:date="2021-05-10T16:55:00Z">
              <w:r w:rsidR="00230F70" w:rsidDel="00066AF2">
                <w:rPr>
                  <w:rFonts w:ascii="Calibri Light" w:hAnsi="Calibri Light" w:cs="Calibri Light"/>
                  <w:sz w:val="20"/>
                  <w:szCs w:val="20"/>
                </w:rPr>
                <w:delText>Data validation and reconciliation</w:delText>
              </w:r>
            </w:del>
          </w:p>
        </w:tc>
        <w:tc>
          <w:tcPr>
            <w:tcW w:w="5220" w:type="dxa"/>
          </w:tcPr>
          <w:p w14:paraId="73096551" w14:textId="658E525A" w:rsidR="00230F70" w:rsidRPr="0023545D" w:rsidRDefault="00230F70" w:rsidP="00AE3FA0">
            <w:pPr>
              <w:pStyle w:val="Block"/>
              <w:rPr>
                <w:rFonts w:ascii="Calibri Light" w:hAnsi="Calibri Light" w:cs="Calibri Light"/>
                <w:sz w:val="20"/>
              </w:rPr>
            </w:pPr>
          </w:p>
        </w:tc>
        <w:tc>
          <w:tcPr>
            <w:tcW w:w="1800" w:type="dxa"/>
          </w:tcPr>
          <w:p w14:paraId="4A80BE86" w14:textId="714B01BB" w:rsidR="00230F70" w:rsidRPr="0023545D" w:rsidRDefault="00230F70" w:rsidP="003C0D39">
            <w:pPr>
              <w:pStyle w:val="Block"/>
              <w:rPr>
                <w:rFonts w:ascii="Calibri Light" w:hAnsi="Calibri Light" w:cs="Calibri Light"/>
                <w:sz w:val="20"/>
              </w:rPr>
            </w:pPr>
          </w:p>
        </w:tc>
        <w:tc>
          <w:tcPr>
            <w:tcW w:w="2070" w:type="dxa"/>
          </w:tcPr>
          <w:p w14:paraId="4819FC50" w14:textId="6F06C1F0" w:rsidR="00230F70" w:rsidRPr="0023545D" w:rsidRDefault="00230F70" w:rsidP="003C0D39">
            <w:pPr>
              <w:pStyle w:val="Block"/>
              <w:rPr>
                <w:rFonts w:ascii="Calibri Light" w:hAnsi="Calibri Light" w:cs="Calibri Light"/>
                <w:sz w:val="20"/>
              </w:rPr>
            </w:pPr>
          </w:p>
        </w:tc>
      </w:tr>
      <w:tr w:rsidR="00230F70" w:rsidRPr="0023545D" w:rsidDel="00511DC7" w14:paraId="6123E2E9" w14:textId="03A1A70C" w:rsidTr="00E16A48">
        <w:trPr>
          <w:trHeight w:val="464"/>
          <w:del w:id="121" w:author="Vu Hoang, Lam" w:date="2021-05-10T16:56:00Z"/>
        </w:trPr>
        <w:tc>
          <w:tcPr>
            <w:tcW w:w="3150" w:type="dxa"/>
          </w:tcPr>
          <w:p w14:paraId="41A4B619" w14:textId="585A7793" w:rsidR="00D9734C" w:rsidRPr="00D9734C" w:rsidDel="00511DC7" w:rsidRDefault="00230F70" w:rsidP="003C0D39">
            <w:pPr>
              <w:pStyle w:val="Block"/>
              <w:rPr>
                <w:del w:id="122" w:author="Vu Hoang, Lam" w:date="2021-05-10T16:56:00Z"/>
                <w:rFonts w:ascii="Calibri Light" w:hAnsi="Calibri Light" w:cs="Calibri Light"/>
                <w:sz w:val="20"/>
                <w:szCs w:val="20"/>
              </w:rPr>
            </w:pPr>
            <w:del w:id="123" w:author="Vu Hoang, Lam" w:date="2021-05-10T16:55:00Z">
              <w:r w:rsidDel="00066AF2">
                <w:rPr>
                  <w:rFonts w:ascii="Calibri Light" w:hAnsi="Calibri Light" w:cs="Calibri Light"/>
                  <w:sz w:val="20"/>
                  <w:szCs w:val="20"/>
                </w:rPr>
                <w:delText>Random records sampling  and bill recalculation</w:delText>
              </w:r>
            </w:del>
          </w:p>
        </w:tc>
        <w:tc>
          <w:tcPr>
            <w:tcW w:w="5220" w:type="dxa"/>
          </w:tcPr>
          <w:p w14:paraId="66EAC47B" w14:textId="21AA2D54" w:rsidR="00230F70" w:rsidRPr="0023545D" w:rsidDel="00511DC7" w:rsidRDefault="00230F70" w:rsidP="0025243B">
            <w:pPr>
              <w:pStyle w:val="Block"/>
              <w:rPr>
                <w:del w:id="124" w:author="Vu Hoang, Lam" w:date="2021-05-10T16:56:00Z"/>
                <w:rFonts w:ascii="Calibri Light" w:hAnsi="Calibri Light" w:cs="Calibri Light"/>
                <w:sz w:val="20"/>
              </w:rPr>
            </w:pPr>
          </w:p>
        </w:tc>
        <w:tc>
          <w:tcPr>
            <w:tcW w:w="1800" w:type="dxa"/>
          </w:tcPr>
          <w:p w14:paraId="578095FF" w14:textId="1899AAB6" w:rsidR="00230F70" w:rsidRPr="0023545D" w:rsidDel="00511DC7" w:rsidRDefault="00230F70" w:rsidP="003C0D39">
            <w:pPr>
              <w:pStyle w:val="Block"/>
              <w:rPr>
                <w:del w:id="125" w:author="Vu Hoang, Lam" w:date="2021-05-10T16:56:00Z"/>
                <w:rFonts w:ascii="Calibri Light" w:hAnsi="Calibri Light" w:cs="Calibri Light"/>
                <w:sz w:val="20"/>
              </w:rPr>
            </w:pPr>
          </w:p>
        </w:tc>
        <w:tc>
          <w:tcPr>
            <w:tcW w:w="2070" w:type="dxa"/>
          </w:tcPr>
          <w:p w14:paraId="7B074661" w14:textId="5A36CEA0" w:rsidR="00230F70" w:rsidRPr="0023545D" w:rsidDel="00511DC7" w:rsidRDefault="00230F70" w:rsidP="003C0D39">
            <w:pPr>
              <w:pStyle w:val="Block"/>
              <w:rPr>
                <w:del w:id="126" w:author="Vu Hoang, Lam" w:date="2021-05-10T16:56:00Z"/>
                <w:rFonts w:ascii="Calibri Light" w:hAnsi="Calibri Light" w:cs="Calibri Light"/>
                <w:sz w:val="20"/>
              </w:rPr>
            </w:pPr>
          </w:p>
        </w:tc>
      </w:tr>
      <w:tr w:rsidR="00D9734C" w:rsidRPr="0023545D" w14:paraId="78C89BA9" w14:textId="77777777" w:rsidTr="00E16A48">
        <w:trPr>
          <w:trHeight w:val="464"/>
        </w:trPr>
        <w:tc>
          <w:tcPr>
            <w:tcW w:w="3150" w:type="dxa"/>
          </w:tcPr>
          <w:p w14:paraId="554903C1" w14:textId="1F705395" w:rsidR="00D9734C" w:rsidRPr="00D9734C" w:rsidRDefault="00D9734C" w:rsidP="003C0D39">
            <w:pPr>
              <w:pStyle w:val="Block"/>
              <w:rPr>
                <w:rFonts w:ascii="Calibri Light" w:hAnsi="Calibri Light" w:cs="Calibri Light"/>
                <w:sz w:val="20"/>
                <w:szCs w:val="20"/>
              </w:rPr>
            </w:pPr>
            <w:r w:rsidRPr="00D9734C">
              <w:rPr>
                <w:rFonts w:ascii="Calibri Light" w:hAnsi="Calibri Light" w:cs="Calibri Light"/>
                <w:sz w:val="20"/>
                <w:szCs w:val="20"/>
              </w:rPr>
              <w:lastRenderedPageBreak/>
              <w:t>Power BI dashboard visualization</w:t>
            </w:r>
          </w:p>
        </w:tc>
        <w:tc>
          <w:tcPr>
            <w:tcW w:w="5220" w:type="dxa"/>
          </w:tcPr>
          <w:p w14:paraId="6D21E890" w14:textId="42B446F9" w:rsidR="00D9734C" w:rsidRDefault="00D9734C" w:rsidP="0025243B">
            <w:pPr>
              <w:pStyle w:val="Block"/>
              <w:rPr>
                <w:rFonts w:ascii="Calibri Light" w:hAnsi="Calibri Light" w:cs="Calibri Light"/>
                <w:sz w:val="20"/>
              </w:rPr>
            </w:pPr>
          </w:p>
        </w:tc>
        <w:commentRangeEnd w:id="118"/>
        <w:tc>
          <w:tcPr>
            <w:tcW w:w="1800" w:type="dxa"/>
          </w:tcPr>
          <w:p w14:paraId="48E3DA44" w14:textId="64EBBCBB" w:rsidR="00D9734C" w:rsidRDefault="00F77C48" w:rsidP="003C0D39">
            <w:pPr>
              <w:pStyle w:val="Block"/>
              <w:rPr>
                <w:rFonts w:ascii="Calibri Light" w:hAnsi="Calibri Light" w:cs="Calibri Light"/>
                <w:sz w:val="20"/>
              </w:rPr>
            </w:pPr>
            <w:r>
              <w:rPr>
                <w:rStyle w:val="CommentReference"/>
                <w:rFonts w:ascii="Times New Roman" w:eastAsia="Times New Roman" w:hAnsi="Times New Roman"/>
                <w:lang w:val="en-US"/>
              </w:rPr>
              <w:commentReference w:id="118"/>
            </w:r>
          </w:p>
        </w:tc>
        <w:tc>
          <w:tcPr>
            <w:tcW w:w="2070" w:type="dxa"/>
          </w:tcPr>
          <w:p w14:paraId="68394994" w14:textId="47E630D2" w:rsidR="00D9734C" w:rsidRDefault="00D9734C" w:rsidP="003C0D39">
            <w:pPr>
              <w:pStyle w:val="Block"/>
              <w:rPr>
                <w:rFonts w:ascii="Calibri Light" w:hAnsi="Calibri Light" w:cs="Calibri Light"/>
                <w:sz w:val="20"/>
              </w:rPr>
            </w:pPr>
          </w:p>
        </w:tc>
      </w:tr>
    </w:tbl>
    <w:bookmarkEnd w:id="117"/>
    <w:p w14:paraId="54812A38" w14:textId="77777777" w:rsidR="003B1FB1" w:rsidRPr="00894DE1" w:rsidRDefault="003B1FB1" w:rsidP="003B1FB1">
      <w:pPr>
        <w:pStyle w:val="FormBodyText"/>
        <w:spacing w:before="360"/>
        <w:rPr>
          <w:rFonts w:ascii="Calibri Light" w:hAnsi="Calibri Light" w:cs="Calibri Light"/>
          <w:sz w:val="28"/>
          <w:szCs w:val="28"/>
        </w:rPr>
      </w:pPr>
      <w:r w:rsidRPr="0071741A">
        <w:rPr>
          <w:rFonts w:ascii="Calibri Light" w:hAnsi="Calibri Light" w:cs="Calibri Light"/>
          <w:sz w:val="28"/>
          <w:szCs w:val="28"/>
        </w:rPr>
        <w:t xml:space="preserve">Other Significant Risks of Material Misstatement </w:t>
      </w:r>
      <w:r>
        <w:rPr>
          <w:rFonts w:ascii="Calibri Light" w:hAnsi="Calibri Light" w:cs="Calibri Light"/>
          <w:sz w:val="28"/>
          <w:szCs w:val="28"/>
        </w:rPr>
        <w:t>R</w:t>
      </w:r>
      <w:r w:rsidRPr="0071741A">
        <w:rPr>
          <w:rFonts w:ascii="Calibri Light" w:hAnsi="Calibri Light" w:cs="Calibri Light"/>
          <w:sz w:val="28"/>
          <w:szCs w:val="28"/>
        </w:rPr>
        <w:t xml:space="preserve">elated to </w:t>
      </w:r>
      <w:r>
        <w:rPr>
          <w:rFonts w:ascii="Calibri Light" w:hAnsi="Calibri Light" w:cs="Calibri Light"/>
          <w:sz w:val="28"/>
          <w:szCs w:val="28"/>
        </w:rPr>
        <w:t>A</w:t>
      </w:r>
      <w:r w:rsidRPr="0071741A">
        <w:rPr>
          <w:rFonts w:ascii="Calibri Light" w:hAnsi="Calibri Light" w:cs="Calibri Light"/>
          <w:sz w:val="28"/>
          <w:szCs w:val="28"/>
        </w:rPr>
        <w:t xml:space="preserve">rea of DA Specialist </w:t>
      </w:r>
      <w:r>
        <w:rPr>
          <w:rFonts w:ascii="Calibri Light" w:hAnsi="Calibri Light" w:cs="Calibri Light"/>
          <w:sz w:val="28"/>
          <w:szCs w:val="28"/>
        </w:rPr>
        <w:t>I</w:t>
      </w:r>
      <w:r w:rsidRPr="0071741A">
        <w:rPr>
          <w:rFonts w:ascii="Calibri Light" w:hAnsi="Calibri Light" w:cs="Calibri Light"/>
          <w:sz w:val="28"/>
          <w:szCs w:val="28"/>
        </w:rPr>
        <w:t>nvolvement</w:t>
      </w:r>
    </w:p>
    <w:p w14:paraId="7A3D8A12" w14:textId="77777777" w:rsidR="003B1FB1" w:rsidRPr="00894DE1" w:rsidRDefault="003B1FB1" w:rsidP="003B1FB1">
      <w:pPr>
        <w:spacing w:before="240" w:after="240"/>
        <w:rPr>
          <w:rFonts w:ascii="Calibri Light" w:hAnsi="Calibri Light" w:cs="Calibri Light"/>
          <w:sz w:val="22"/>
          <w:szCs w:val="22"/>
        </w:rPr>
      </w:pPr>
      <w:r w:rsidRPr="0071741A">
        <w:rPr>
          <w:rFonts w:ascii="Calibri Light" w:hAnsi="Calibri Light" w:cs="Calibri Light"/>
          <w:sz w:val="22"/>
          <w:szCs w:val="22"/>
        </w:rPr>
        <w:t>[</w:t>
      </w:r>
      <w:r w:rsidRPr="0071741A">
        <w:rPr>
          <w:rFonts w:ascii="Calibri Light" w:hAnsi="Calibri Light" w:cs="Calibri Light"/>
          <w:i/>
          <w:sz w:val="22"/>
          <w:szCs w:val="22"/>
        </w:rPr>
        <w:t>In the table below, include</w:t>
      </w:r>
      <w:r w:rsidRPr="0071741A">
        <w:rPr>
          <w:rFonts w:ascii="Calibri Light" w:hAnsi="Calibri Light" w:cs="Calibri Light"/>
          <w:sz w:val="22"/>
          <w:szCs w:val="22"/>
        </w:rPr>
        <w:t xml:space="preserve"> </w:t>
      </w:r>
      <w:r w:rsidRPr="0071741A">
        <w:rPr>
          <w:rFonts w:ascii="Calibri Light" w:hAnsi="Calibri Light" w:cs="Calibri Light"/>
          <w:i/>
          <w:sz w:val="22"/>
          <w:szCs w:val="22"/>
        </w:rPr>
        <w:t xml:space="preserve">all other significant risks of material misstatement, including any fraud risks, identified for any accounts in the area of </w:t>
      </w:r>
      <w:r w:rsidRPr="0071741A">
        <w:rPr>
          <w:rFonts w:ascii="Calibri Light" w:hAnsi="Calibri Light" w:cs="Calibri Light"/>
          <w:bCs/>
          <w:i/>
          <w:sz w:val="22"/>
          <w:szCs w:val="22"/>
        </w:rPr>
        <w:t>DA Specialist involvement</w:t>
      </w:r>
      <w:r w:rsidRPr="0071741A">
        <w:rPr>
          <w:rFonts w:ascii="Calibri Light" w:hAnsi="Calibri Light" w:cs="Calibri Light"/>
          <w:i/>
          <w:sz w:val="22"/>
          <w:szCs w:val="22"/>
        </w:rPr>
        <w:t xml:space="preserve"> that will be addressed by the auditors</w:t>
      </w:r>
      <w:r>
        <w:rPr>
          <w:rFonts w:ascii="Calibri Light" w:hAnsi="Calibri Light" w:cs="Calibri Light"/>
          <w:i/>
          <w:sz w:val="22"/>
          <w:szCs w:val="22"/>
        </w:rPr>
        <w:t>.</w:t>
      </w:r>
      <w:r w:rsidRPr="0071741A">
        <w:rPr>
          <w:rFonts w:ascii="Calibri Light" w:hAnsi="Calibri Light" w:cs="Calibri Light"/>
          <w:sz w:val="22"/>
          <w:szCs w:val="22"/>
        </w:rPr>
        <w:t>]</w:t>
      </w:r>
    </w:p>
    <w:tbl>
      <w:tblPr>
        <w:tblStyle w:val="Deloittetable"/>
        <w:tblW w:w="0" w:type="auto"/>
        <w:tblInd w:w="0" w:type="dxa"/>
        <w:tblLook w:val="04A0" w:firstRow="1" w:lastRow="0" w:firstColumn="1" w:lastColumn="0" w:noHBand="0" w:noVBand="1"/>
      </w:tblPr>
      <w:tblGrid>
        <w:gridCol w:w="5130"/>
        <w:gridCol w:w="2070"/>
        <w:gridCol w:w="2160"/>
      </w:tblGrid>
      <w:tr w:rsidR="003B1FB1" w:rsidRPr="0071741A" w14:paraId="1CB34493" w14:textId="77777777" w:rsidTr="002778E7">
        <w:trPr>
          <w:cnfStyle w:val="100000000000" w:firstRow="1" w:lastRow="0" w:firstColumn="0" w:lastColumn="0" w:oddVBand="0" w:evenVBand="0" w:oddHBand="0" w:evenHBand="0" w:firstRowFirstColumn="0" w:firstRowLastColumn="0" w:lastRowFirstColumn="0" w:lastRowLastColumn="0"/>
        </w:trPr>
        <w:tc>
          <w:tcPr>
            <w:tcW w:w="0" w:type="dxa"/>
            <w:shd w:val="clear" w:color="auto" w:fill="D0CECE"/>
          </w:tcPr>
          <w:p w14:paraId="25E6CBAD" w14:textId="77777777" w:rsidR="003B1FB1" w:rsidRPr="00A06653" w:rsidRDefault="003B1FB1" w:rsidP="002778E7">
            <w:pPr>
              <w:pStyle w:val="Block"/>
              <w:spacing w:before="0"/>
              <w:rPr>
                <w:rFonts w:ascii="Calibri Light" w:hAnsi="Calibri Light" w:cs="Calibri Light"/>
                <w:b/>
                <w:sz w:val="20"/>
                <w:szCs w:val="20"/>
              </w:rPr>
            </w:pPr>
            <w:commentRangeStart w:id="127"/>
            <w:r w:rsidRPr="00A06653">
              <w:rPr>
                <w:rFonts w:ascii="Calibri Light" w:hAnsi="Calibri Light" w:cs="Calibri Light"/>
                <w:b/>
                <w:sz w:val="20"/>
                <w:szCs w:val="20"/>
              </w:rPr>
              <w:t xml:space="preserve">Risks of Material Misstatement to </w:t>
            </w:r>
            <w:r>
              <w:rPr>
                <w:rFonts w:ascii="Calibri Light" w:hAnsi="Calibri Light" w:cs="Calibri Light"/>
                <w:b/>
                <w:sz w:val="20"/>
                <w:szCs w:val="20"/>
              </w:rPr>
              <w:t>B</w:t>
            </w:r>
            <w:r w:rsidRPr="00A06653">
              <w:rPr>
                <w:rFonts w:ascii="Calibri Light" w:hAnsi="Calibri Light" w:cs="Calibri Light"/>
                <w:b/>
                <w:sz w:val="20"/>
                <w:szCs w:val="20"/>
              </w:rPr>
              <w:t xml:space="preserve">e </w:t>
            </w:r>
            <w:r>
              <w:rPr>
                <w:rFonts w:ascii="Calibri Light" w:hAnsi="Calibri Light" w:cs="Calibri Light"/>
                <w:b/>
                <w:sz w:val="20"/>
                <w:szCs w:val="20"/>
              </w:rPr>
              <w:t>A</w:t>
            </w:r>
            <w:r w:rsidRPr="00A06653">
              <w:rPr>
                <w:rFonts w:ascii="Calibri Light" w:hAnsi="Calibri Light" w:cs="Calibri Light"/>
                <w:b/>
                <w:sz w:val="20"/>
                <w:szCs w:val="20"/>
              </w:rPr>
              <w:t xml:space="preserve">ddressed by the Auditors’ </w:t>
            </w:r>
            <w:r>
              <w:rPr>
                <w:rFonts w:ascii="Calibri Light" w:hAnsi="Calibri Light" w:cs="Calibri Light"/>
                <w:b/>
                <w:sz w:val="20"/>
                <w:szCs w:val="20"/>
              </w:rPr>
              <w:t>P</w:t>
            </w:r>
            <w:r w:rsidRPr="00A06653">
              <w:rPr>
                <w:rFonts w:ascii="Calibri Light" w:hAnsi="Calibri Light" w:cs="Calibri Light"/>
                <w:b/>
                <w:sz w:val="20"/>
                <w:szCs w:val="20"/>
              </w:rPr>
              <w:t>rocedures</w:t>
            </w:r>
          </w:p>
        </w:tc>
        <w:tc>
          <w:tcPr>
            <w:tcW w:w="0" w:type="dxa"/>
            <w:shd w:val="clear" w:color="auto" w:fill="D0CECE"/>
          </w:tcPr>
          <w:p w14:paraId="22207E7F" w14:textId="77777777" w:rsidR="003B1FB1" w:rsidRPr="00A06653" w:rsidRDefault="003B1FB1" w:rsidP="002778E7">
            <w:pPr>
              <w:pStyle w:val="Block"/>
              <w:spacing w:before="0"/>
              <w:rPr>
                <w:rFonts w:ascii="Calibri Light" w:hAnsi="Calibri Light" w:cs="Calibri Light"/>
                <w:b/>
                <w:sz w:val="20"/>
                <w:szCs w:val="20"/>
              </w:rPr>
            </w:pPr>
            <w:r w:rsidRPr="00A06653">
              <w:rPr>
                <w:rFonts w:ascii="Calibri Light" w:hAnsi="Calibri Light" w:cs="Calibri Light"/>
                <w:b/>
                <w:sz w:val="20"/>
                <w:szCs w:val="20"/>
              </w:rPr>
              <w:t>Significant Risk</w:t>
            </w:r>
            <w:r w:rsidRPr="00A06653">
              <w:rPr>
                <w:rStyle w:val="EndnoteReference"/>
                <w:rFonts w:ascii="Calibri Light" w:hAnsi="Calibri Light" w:cs="Calibri Light"/>
                <w:b/>
                <w:sz w:val="20"/>
                <w:szCs w:val="20"/>
              </w:rPr>
              <w:endnoteReference w:id="5"/>
            </w:r>
          </w:p>
        </w:tc>
        <w:tc>
          <w:tcPr>
            <w:tcW w:w="0" w:type="dxa"/>
            <w:shd w:val="clear" w:color="auto" w:fill="D0CECE"/>
          </w:tcPr>
          <w:p w14:paraId="53A18F06" w14:textId="77777777" w:rsidR="003B1FB1" w:rsidRPr="00A06653" w:rsidRDefault="003B1FB1" w:rsidP="002778E7">
            <w:pPr>
              <w:pStyle w:val="Block"/>
              <w:spacing w:before="0"/>
              <w:rPr>
                <w:rFonts w:ascii="Calibri Light" w:hAnsi="Calibri Light" w:cs="Calibri Light"/>
                <w:b/>
                <w:sz w:val="20"/>
                <w:szCs w:val="20"/>
              </w:rPr>
            </w:pPr>
            <w:r w:rsidRPr="00A06653">
              <w:rPr>
                <w:rFonts w:ascii="Calibri Light" w:hAnsi="Calibri Light" w:cs="Calibri Light"/>
                <w:b/>
                <w:sz w:val="20"/>
                <w:szCs w:val="20"/>
              </w:rPr>
              <w:t>Fraud Risk</w:t>
            </w:r>
          </w:p>
          <w:p w14:paraId="77F8BE8E" w14:textId="77777777" w:rsidR="003B1FB1" w:rsidRPr="00A06653" w:rsidRDefault="003B1FB1" w:rsidP="002778E7">
            <w:pPr>
              <w:pStyle w:val="Block"/>
              <w:spacing w:before="0"/>
              <w:rPr>
                <w:rFonts w:ascii="Calibri Light" w:hAnsi="Calibri Light" w:cs="Calibri Light"/>
                <w:b/>
                <w:sz w:val="20"/>
                <w:szCs w:val="20"/>
              </w:rPr>
            </w:pPr>
            <w:r w:rsidRPr="00A06653">
              <w:rPr>
                <w:rFonts w:ascii="Calibri Light" w:hAnsi="Calibri Light" w:cs="Calibri Light"/>
                <w:b/>
                <w:sz w:val="20"/>
                <w:szCs w:val="20"/>
              </w:rPr>
              <w:t>(Yes/No)</w:t>
            </w:r>
          </w:p>
        </w:tc>
      </w:tr>
      <w:tr w:rsidR="003B1FB1" w:rsidRPr="0071741A" w14:paraId="11FB9C3B" w14:textId="77777777" w:rsidTr="002778E7">
        <w:tc>
          <w:tcPr>
            <w:tcW w:w="5130" w:type="dxa"/>
          </w:tcPr>
          <w:p w14:paraId="245A7FF7" w14:textId="04B2551B" w:rsidR="003B1FB1" w:rsidRPr="00A06653" w:rsidRDefault="003B1FB1" w:rsidP="0080354F">
            <w:pPr>
              <w:pStyle w:val="Block"/>
              <w:rPr>
                <w:rFonts w:ascii="Calibri Light" w:hAnsi="Calibri Light" w:cs="Calibri Light"/>
                <w:sz w:val="20"/>
                <w:szCs w:val="20"/>
                <w:highlight w:val="yellow"/>
              </w:rPr>
            </w:pPr>
            <w:del w:id="128" w:author="Vu Hoang, Lam" w:date="2021-05-10T16:56:00Z">
              <w:r w:rsidRPr="00A06653" w:rsidDel="00511DC7">
                <w:rPr>
                  <w:rFonts w:ascii="Calibri Light" w:hAnsi="Calibri Light" w:cs="Calibri Light"/>
                  <w:i/>
                  <w:sz w:val="20"/>
                  <w:szCs w:val="20"/>
                </w:rPr>
                <w:delText xml:space="preserve">[insert </w:delText>
              </w:r>
              <w:r w:rsidRPr="0080354F" w:rsidDel="00511DC7">
                <w:rPr>
                  <w:rFonts w:ascii="Calibri Light" w:hAnsi="Calibri Light" w:cs="Calibri Light"/>
                  <w:i/>
                  <w:sz w:val="20"/>
                  <w:szCs w:val="20"/>
                </w:rPr>
                <w:delText>RoMMs</w:delText>
              </w:r>
              <w:r w:rsidR="0080354F" w:rsidRPr="00296EC1" w:rsidDel="00511DC7">
                <w:rPr>
                  <w:rFonts w:ascii="Calibri Light" w:hAnsi="Calibri Light" w:cs="Calibri Light"/>
                  <w:i/>
                  <w:sz w:val="22"/>
                </w:rPr>
                <w:delText>]</w:delText>
              </w:r>
            </w:del>
          </w:p>
        </w:tc>
        <w:tc>
          <w:tcPr>
            <w:tcW w:w="2070" w:type="dxa"/>
          </w:tcPr>
          <w:p w14:paraId="3EEBE1ED" w14:textId="77777777" w:rsidR="003B1FB1" w:rsidRPr="00A06653" w:rsidRDefault="003B1FB1" w:rsidP="002778E7">
            <w:pPr>
              <w:pStyle w:val="Block"/>
              <w:rPr>
                <w:rFonts w:ascii="Calibri Light" w:hAnsi="Calibri Light" w:cs="Calibri Light"/>
                <w:sz w:val="20"/>
                <w:szCs w:val="20"/>
                <w:highlight w:val="yellow"/>
              </w:rPr>
            </w:pPr>
          </w:p>
        </w:tc>
        <w:tc>
          <w:tcPr>
            <w:tcW w:w="2160" w:type="dxa"/>
          </w:tcPr>
          <w:p w14:paraId="7A47079A" w14:textId="77777777" w:rsidR="003B1FB1" w:rsidRPr="00A06653" w:rsidRDefault="003B1FB1" w:rsidP="002778E7">
            <w:pPr>
              <w:pStyle w:val="Block"/>
              <w:rPr>
                <w:rFonts w:ascii="Calibri Light" w:hAnsi="Calibri Light" w:cs="Calibri Light"/>
                <w:sz w:val="20"/>
                <w:szCs w:val="20"/>
                <w:highlight w:val="yellow"/>
              </w:rPr>
            </w:pPr>
          </w:p>
        </w:tc>
      </w:tr>
      <w:tr w:rsidR="003B1FB1" w:rsidRPr="0071741A" w14:paraId="110E7713" w14:textId="77777777" w:rsidTr="002778E7">
        <w:tc>
          <w:tcPr>
            <w:tcW w:w="5130" w:type="dxa"/>
          </w:tcPr>
          <w:p w14:paraId="7CA52B84" w14:textId="77777777" w:rsidR="003B1FB1" w:rsidRPr="00A06653" w:rsidRDefault="003B1FB1" w:rsidP="002778E7">
            <w:pPr>
              <w:pStyle w:val="Block"/>
              <w:rPr>
                <w:rFonts w:ascii="Calibri Light" w:hAnsi="Calibri Light" w:cs="Calibri Light"/>
                <w:sz w:val="20"/>
                <w:szCs w:val="20"/>
                <w:highlight w:val="yellow"/>
              </w:rPr>
            </w:pPr>
          </w:p>
        </w:tc>
        <w:commentRangeEnd w:id="127"/>
        <w:tc>
          <w:tcPr>
            <w:tcW w:w="2070" w:type="dxa"/>
          </w:tcPr>
          <w:p w14:paraId="67836DF9" w14:textId="77777777" w:rsidR="003B1FB1" w:rsidRPr="00A06653" w:rsidRDefault="00F77C48" w:rsidP="002778E7">
            <w:pPr>
              <w:pStyle w:val="Block"/>
              <w:rPr>
                <w:rFonts w:ascii="Calibri Light" w:hAnsi="Calibri Light" w:cs="Calibri Light"/>
                <w:sz w:val="20"/>
                <w:szCs w:val="20"/>
                <w:highlight w:val="yellow"/>
              </w:rPr>
            </w:pPr>
            <w:r>
              <w:rPr>
                <w:rStyle w:val="CommentReference"/>
                <w:rFonts w:ascii="Times New Roman" w:eastAsia="Times New Roman" w:hAnsi="Times New Roman"/>
                <w:lang w:val="en-US"/>
              </w:rPr>
              <w:commentReference w:id="127"/>
            </w:r>
          </w:p>
        </w:tc>
        <w:tc>
          <w:tcPr>
            <w:tcW w:w="2160" w:type="dxa"/>
          </w:tcPr>
          <w:p w14:paraId="381ECF96" w14:textId="77777777" w:rsidR="003B1FB1" w:rsidRPr="00A06653" w:rsidRDefault="003B1FB1" w:rsidP="002778E7">
            <w:pPr>
              <w:pStyle w:val="Block"/>
              <w:rPr>
                <w:rFonts w:ascii="Calibri Light" w:hAnsi="Calibri Light" w:cs="Calibri Light"/>
                <w:sz w:val="20"/>
                <w:szCs w:val="20"/>
                <w:highlight w:val="yellow"/>
              </w:rPr>
            </w:pPr>
          </w:p>
        </w:tc>
      </w:tr>
    </w:tbl>
    <w:p w14:paraId="72FAD59D" w14:textId="77777777" w:rsidR="003B1FB1" w:rsidRPr="0071741A" w:rsidRDefault="003B1FB1" w:rsidP="003B1FB1">
      <w:pPr>
        <w:pStyle w:val="Block"/>
        <w:rPr>
          <w:rFonts w:ascii="Calibri Light" w:hAnsi="Calibri Light" w:cs="Calibri Light"/>
          <w:sz w:val="22"/>
          <w:szCs w:val="22"/>
        </w:rPr>
      </w:pPr>
      <w:r w:rsidRPr="0071741A">
        <w:rPr>
          <w:rFonts w:ascii="Calibri Light" w:hAnsi="Calibri Light" w:cs="Calibri Light"/>
          <w:sz w:val="22"/>
          <w:szCs w:val="22"/>
        </w:rPr>
        <w:t>[</w:t>
      </w:r>
      <w:r w:rsidRPr="0071741A">
        <w:rPr>
          <w:rFonts w:ascii="Calibri Light" w:hAnsi="Calibri Light" w:cs="Calibri Light"/>
          <w:i/>
          <w:sz w:val="22"/>
          <w:szCs w:val="22"/>
        </w:rPr>
        <w:t>Note: The Scoping Memo cannot be finalized until the required discussions regarding risk assessment have taken place.</w:t>
      </w:r>
      <w:r w:rsidRPr="0071741A">
        <w:rPr>
          <w:rFonts w:ascii="Calibri Light" w:hAnsi="Calibri Light" w:cs="Calibri Light"/>
          <w:sz w:val="22"/>
          <w:szCs w:val="22"/>
        </w:rPr>
        <w:t>]</w:t>
      </w:r>
    </w:p>
    <w:p w14:paraId="32A14EFC" w14:textId="19578765" w:rsidR="00AB0E74" w:rsidRPr="0023545D" w:rsidRDefault="00A70AD0" w:rsidP="00A70AD0">
      <w:pPr>
        <w:pStyle w:val="Block"/>
        <w:rPr>
          <w:rFonts w:ascii="Calibri Light" w:hAnsi="Calibri Light" w:cs="Calibri Light"/>
          <w:sz w:val="22"/>
          <w:szCs w:val="22"/>
        </w:rPr>
      </w:pPr>
      <w:r w:rsidRPr="0023545D">
        <w:rPr>
          <w:rFonts w:ascii="Calibri Light" w:hAnsi="Calibri Light" w:cs="Calibri Light"/>
          <w:sz w:val="22"/>
          <w:szCs w:val="22"/>
        </w:rPr>
        <w:t xml:space="preserve">Based on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w:t>
      </w:r>
      <w:r w:rsidR="001052BD" w:rsidRPr="0023545D">
        <w:rPr>
          <w:rFonts w:ascii="Calibri Light" w:hAnsi="Calibri Light" w:cs="Calibri Light"/>
          <w:sz w:val="22"/>
          <w:szCs w:val="22"/>
        </w:rPr>
        <w:t>’</w:t>
      </w:r>
      <w:r w:rsidRPr="0023545D">
        <w:rPr>
          <w:rFonts w:ascii="Calibri Light" w:hAnsi="Calibri Light" w:cs="Calibri Light"/>
          <w:sz w:val="22"/>
          <w:szCs w:val="22"/>
        </w:rPr>
        <w:t>s specialization and discussion with the auditors regarding the facts and circumstances associated with</w:t>
      </w:r>
      <w:r w:rsidR="00CE589F" w:rsidRPr="0023545D">
        <w:rPr>
          <w:rFonts w:ascii="Calibri Light" w:hAnsi="Calibri Light" w:cs="Calibri Light"/>
          <w:sz w:val="22"/>
          <w:szCs w:val="22"/>
        </w:rPr>
        <w:t xml:space="preserve"> the audit engagement</w:t>
      </w:r>
      <w:r w:rsidRPr="0023545D">
        <w:rPr>
          <w:rFonts w:ascii="Calibri Light" w:hAnsi="Calibri Light" w:cs="Calibri Light"/>
          <w:sz w:val="22"/>
          <w:szCs w:val="22"/>
        </w:rPr>
        <w:t xml:space="preserve">, no matters came to our attention that were not considered in identifying or evaluating risks of material misstatement. We discussed and understand how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w:t>
      </w:r>
      <w:r w:rsidR="001052BD" w:rsidRPr="0023545D">
        <w:rPr>
          <w:rFonts w:ascii="Calibri Light" w:hAnsi="Calibri Light" w:cs="Calibri Light"/>
          <w:sz w:val="22"/>
          <w:szCs w:val="22"/>
        </w:rPr>
        <w:t>’</w:t>
      </w:r>
      <w:r w:rsidRPr="0023545D">
        <w:rPr>
          <w:rFonts w:ascii="Calibri Light" w:hAnsi="Calibri Light" w:cs="Calibri Light"/>
          <w:sz w:val="22"/>
          <w:szCs w:val="22"/>
        </w:rPr>
        <w:t xml:space="preserve">s planned procedures address the risks of material misstatement for our area of involvement. </w:t>
      </w:r>
    </w:p>
    <w:p w14:paraId="5BD03511" w14:textId="77777777" w:rsidR="0025243B" w:rsidRPr="0023545D" w:rsidRDefault="00A70AD0" w:rsidP="00C6721E">
      <w:pPr>
        <w:pStyle w:val="Block"/>
        <w:rPr>
          <w:rFonts w:ascii="Calibri Light" w:hAnsi="Calibri Light" w:cs="Calibri Light"/>
          <w:sz w:val="22"/>
          <w:szCs w:val="22"/>
        </w:rPr>
      </w:pPr>
      <w:r w:rsidRPr="0023545D">
        <w:rPr>
          <w:rFonts w:ascii="Calibri Light" w:hAnsi="Calibri Light" w:cs="Calibri Light"/>
          <w:sz w:val="22"/>
          <w:szCs w:val="22"/>
        </w:rPr>
        <w:t>The risks of material misstatement</w:t>
      </w:r>
      <w:r w:rsidR="003F2DE6" w:rsidRPr="0023545D">
        <w:rPr>
          <w:rFonts w:ascii="Calibri Light" w:hAnsi="Calibri Light" w:cs="Calibri Light"/>
          <w:sz w:val="22"/>
          <w:szCs w:val="22"/>
        </w:rPr>
        <w:t xml:space="preserve"> </w:t>
      </w:r>
      <w:r w:rsidR="00AB0E74" w:rsidRPr="0023545D">
        <w:rPr>
          <w:rFonts w:ascii="Calibri Light" w:hAnsi="Calibri Light" w:cs="Calibri Light"/>
          <w:sz w:val="22"/>
          <w:szCs w:val="22"/>
        </w:rPr>
        <w:t>listed above</w:t>
      </w:r>
      <w:r w:rsidRPr="0023545D">
        <w:rPr>
          <w:rFonts w:ascii="Calibri Light" w:hAnsi="Calibri Light" w:cs="Calibri Light"/>
          <w:sz w:val="22"/>
          <w:szCs w:val="22"/>
        </w:rPr>
        <w:t xml:space="preserve"> are preliminary. The auditors will notify us of (1) any changes to the identified risks or (2) newly identified risks. </w:t>
      </w:r>
    </w:p>
    <w:p w14:paraId="5EEF4578" w14:textId="6F9F5A1B" w:rsidR="007A6F54" w:rsidRDefault="00A70AD0" w:rsidP="00C6721E">
      <w:pPr>
        <w:pStyle w:val="Block"/>
        <w:rPr>
          <w:rFonts w:ascii="Calibri Light" w:hAnsi="Calibri Light" w:cs="Calibri Light"/>
          <w:sz w:val="22"/>
          <w:szCs w:val="22"/>
        </w:rPr>
      </w:pPr>
      <w:r w:rsidRPr="0023545D">
        <w:rPr>
          <w:rFonts w:ascii="Calibri Light" w:hAnsi="Calibri Light" w:cs="Calibri Light"/>
          <w:sz w:val="22"/>
          <w:szCs w:val="22"/>
        </w:rPr>
        <w:t xml:space="preserve">If there are changes to identified risks or if new risks are identified, the auditors and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will discuss (1) the circumstances that led to the change or new risk and (2) whether changes to planned procedures or additional procedures are necessary.</w:t>
      </w:r>
    </w:p>
    <w:p w14:paraId="5B807F12" w14:textId="77777777" w:rsidR="00EB2FE9" w:rsidRDefault="00EB2FE9">
      <w:pPr>
        <w:rPr>
          <w:rFonts w:ascii="Calibri Light" w:hAnsi="Calibri Light" w:cs="Calibri Light"/>
          <w:sz w:val="22"/>
          <w:szCs w:val="22"/>
        </w:rPr>
      </w:pPr>
    </w:p>
    <w:p w14:paraId="4F50A6DC" w14:textId="0B34BC9C" w:rsidR="007A6F54" w:rsidRDefault="007A6F54">
      <w:pPr>
        <w:rPr>
          <w:rFonts w:ascii="Calibri Light" w:hAnsi="Calibri Light" w:cs="Calibri Light"/>
          <w:sz w:val="22"/>
          <w:szCs w:val="22"/>
        </w:rPr>
      </w:pPr>
      <w:r>
        <w:rPr>
          <w:rFonts w:ascii="Calibri Light" w:hAnsi="Calibri Light" w:cs="Calibri Light"/>
          <w:sz w:val="22"/>
          <w:szCs w:val="22"/>
        </w:rPr>
        <w:br w:type="page"/>
      </w:r>
    </w:p>
    <w:p w14:paraId="0BD11856" w14:textId="77777777" w:rsidR="000A5B7F" w:rsidRPr="0023545D" w:rsidRDefault="000A5B7F" w:rsidP="00C6721E">
      <w:pPr>
        <w:pStyle w:val="Block"/>
        <w:rPr>
          <w:rFonts w:ascii="Calibri Light" w:hAnsi="Calibri Light" w:cs="Calibri Light"/>
          <w:sz w:val="22"/>
          <w:szCs w:val="22"/>
        </w:rPr>
      </w:pPr>
    </w:p>
    <w:p w14:paraId="5B451D52" w14:textId="77777777" w:rsidR="005970B4" w:rsidRPr="0023545D" w:rsidRDefault="005970B4" w:rsidP="00894DE1">
      <w:pPr>
        <w:pStyle w:val="Heading1"/>
        <w:numPr>
          <w:ilvl w:val="0"/>
          <w:numId w:val="13"/>
        </w:numPr>
        <w:spacing w:before="240" w:line="280" w:lineRule="exact"/>
        <w:jc w:val="both"/>
        <w:rPr>
          <w:rFonts w:ascii="Calibri Light" w:hAnsi="Calibri Light" w:cs="Calibri Light"/>
          <w:sz w:val="28"/>
          <w:szCs w:val="28"/>
        </w:rPr>
      </w:pPr>
      <w:bookmarkStart w:id="129" w:name="_Toc49849474"/>
      <w:r w:rsidRPr="0023545D">
        <w:rPr>
          <w:rFonts w:ascii="Calibri Light" w:hAnsi="Calibri Light" w:cs="Calibri Light"/>
          <w:sz w:val="28"/>
          <w:szCs w:val="28"/>
        </w:rPr>
        <w:t>COMMUNICATION AND DELIVERABLES</w:t>
      </w:r>
      <w:bookmarkEnd w:id="129"/>
    </w:p>
    <w:p w14:paraId="42F8F619" w14:textId="6F776C78" w:rsidR="007A6F54" w:rsidRDefault="007A6F54" w:rsidP="007A6F54">
      <w:pPr>
        <w:pStyle w:val="Block"/>
        <w:rPr>
          <w:rFonts w:ascii="Calibri Light" w:hAnsi="Calibri Light" w:cs="Calibri Light"/>
          <w:sz w:val="22"/>
          <w:szCs w:val="22"/>
        </w:rPr>
      </w:pPr>
      <w:r w:rsidRPr="0071741A">
        <w:rPr>
          <w:rFonts w:ascii="Calibri Light" w:hAnsi="Calibri Light" w:cs="Calibri Light"/>
          <w:sz w:val="22"/>
          <w:szCs w:val="22"/>
        </w:rPr>
        <w:t xml:space="preserve">We will discuss with the auditors any evidence we identify that appears to contradict other audit evidence obtained. </w:t>
      </w:r>
    </w:p>
    <w:p w14:paraId="3FA4845A" w14:textId="77777777" w:rsidR="00883250" w:rsidRPr="0048633D" w:rsidRDefault="00883250" w:rsidP="00883250">
      <w:pPr>
        <w:pStyle w:val="Block"/>
        <w:rPr>
          <w:rFonts w:ascii="Calibri Light" w:hAnsi="Calibri Light" w:cs="Calibri Light"/>
          <w:sz w:val="22"/>
          <w:szCs w:val="22"/>
        </w:rPr>
      </w:pPr>
      <w:r w:rsidRPr="0048633D">
        <w:rPr>
          <w:rFonts w:ascii="Calibri Light" w:hAnsi="Calibri Light" w:cs="Calibri Light"/>
          <w:sz w:val="22"/>
          <w:szCs w:val="22"/>
        </w:rPr>
        <w:t xml:space="preserve">It is our expectation that all audit documentation we provide will be included in the archived audit file. If the auditors have concerns regarding the inclusion of our audit documentation, we expect the auditors to discuss their concerns with us and obtain our agreement prior to removing or changing any of our audit documentation. We also will communicate the results of the DA Specialist’s audit procedures specified in this memo using </w:t>
      </w:r>
      <w:hyperlink r:id="rId17" w:history="1">
        <w:r w:rsidRPr="0048633D">
          <w:rPr>
            <w:rStyle w:val="Hyperlink"/>
            <w:rFonts w:ascii="Calibri Light" w:hAnsi="Calibri Light" w:cs="Calibri Light"/>
            <w:sz w:val="22"/>
            <w:szCs w:val="22"/>
          </w:rPr>
          <w:t>Form DA1200B</w:t>
        </w:r>
      </w:hyperlink>
      <w:r w:rsidRPr="0048633D">
        <w:rPr>
          <w:rFonts w:ascii="Calibri Light" w:hAnsi="Calibri Light" w:cs="Calibri Light"/>
          <w:sz w:val="22"/>
          <w:szCs w:val="22"/>
        </w:rPr>
        <w:t xml:space="preserve">, </w:t>
      </w:r>
      <w:r w:rsidRPr="0048633D">
        <w:rPr>
          <w:rFonts w:ascii="Calibri Light" w:hAnsi="Calibri Light" w:cs="Calibri Light"/>
          <w:i/>
          <w:sz w:val="22"/>
          <w:szCs w:val="22"/>
        </w:rPr>
        <w:t>Data Analytics Specialist Summary Memo</w:t>
      </w:r>
      <w:r w:rsidRPr="0048633D">
        <w:rPr>
          <w:rFonts w:ascii="Calibri Light" w:hAnsi="Calibri Light" w:cs="Calibri Light"/>
          <w:sz w:val="22"/>
          <w:szCs w:val="22"/>
        </w:rPr>
        <w:t xml:space="preserve"> (the “Summary Memo”), and provide the working papers developed in support of those results, including:</w:t>
      </w:r>
    </w:p>
    <w:p w14:paraId="25765686" w14:textId="77777777" w:rsidR="00883250" w:rsidRPr="0048633D" w:rsidRDefault="00883250" w:rsidP="00883250">
      <w:pPr>
        <w:pStyle w:val="Block"/>
        <w:numPr>
          <w:ilvl w:val="0"/>
          <w:numId w:val="47"/>
        </w:numPr>
        <w:rPr>
          <w:rFonts w:ascii="Calibri Light" w:hAnsi="Calibri Light" w:cs="Calibri Light"/>
          <w:sz w:val="22"/>
          <w:szCs w:val="22"/>
        </w:rPr>
      </w:pPr>
      <w:r w:rsidRPr="0048633D">
        <w:rPr>
          <w:rFonts w:ascii="Calibri Light" w:hAnsi="Calibri Light" w:cs="Calibri Light"/>
          <w:sz w:val="22"/>
          <w:szCs w:val="22"/>
        </w:rPr>
        <w:t>Scoping Memo.</w:t>
      </w:r>
    </w:p>
    <w:p w14:paraId="47E226C0" w14:textId="33C92E7B" w:rsidR="00883250" w:rsidRPr="0048633D" w:rsidRDefault="005C145A" w:rsidP="005C145A">
      <w:pPr>
        <w:pStyle w:val="Block"/>
        <w:numPr>
          <w:ilvl w:val="0"/>
          <w:numId w:val="47"/>
        </w:numPr>
        <w:rPr>
          <w:rFonts w:ascii="Calibri Light" w:hAnsi="Calibri Light" w:cs="Calibri Light"/>
          <w:sz w:val="22"/>
          <w:szCs w:val="22"/>
        </w:rPr>
      </w:pPr>
      <w:r w:rsidRPr="0048633D">
        <w:rPr>
          <w:rFonts w:ascii="Calibri Light" w:hAnsi="Calibri Light" w:cs="Calibri Light"/>
          <w:b/>
          <w:i/>
          <w:sz w:val="22"/>
          <w:szCs w:val="22"/>
        </w:rPr>
        <w:t xml:space="preserve">Audit </w:t>
      </w:r>
      <w:r w:rsidR="00883250" w:rsidRPr="0048633D">
        <w:rPr>
          <w:rFonts w:ascii="Calibri Light" w:hAnsi="Calibri Light" w:cs="Calibri Light"/>
          <w:b/>
          <w:i/>
          <w:sz w:val="22"/>
          <w:szCs w:val="22"/>
        </w:rPr>
        <w:t>Analytics</w:t>
      </w:r>
      <w:r w:rsidRPr="0048633D">
        <w:rPr>
          <w:rFonts w:ascii="Calibri Light" w:hAnsi="Calibri Light" w:cs="Calibri Light"/>
          <w:b/>
          <w:i/>
          <w:sz w:val="22"/>
          <w:szCs w:val="22"/>
        </w:rPr>
        <w:t xml:space="preserve"> </w:t>
      </w:r>
      <w:r w:rsidR="00883250" w:rsidRPr="0048633D">
        <w:rPr>
          <w:rFonts w:ascii="Calibri Light" w:hAnsi="Calibri Light" w:cs="Calibri Light"/>
          <w:b/>
          <w:i/>
          <w:sz w:val="22"/>
          <w:szCs w:val="22"/>
        </w:rPr>
        <w:t>– Joint Documentation</w:t>
      </w:r>
      <w:r w:rsidRPr="0048633D">
        <w:rPr>
          <w:rFonts w:ascii="Calibri Light" w:hAnsi="Calibri Light" w:cs="Calibri Light"/>
          <w:sz w:val="22"/>
          <w:szCs w:val="22"/>
        </w:rPr>
        <w:t xml:space="preserve"> between DA specialist team and auditors to summarize the results and conclusion of analytics procedures performed.</w:t>
      </w:r>
    </w:p>
    <w:p w14:paraId="49F565F2" w14:textId="01347655" w:rsidR="00883250" w:rsidRDefault="00883250" w:rsidP="00883250">
      <w:pPr>
        <w:pStyle w:val="Block"/>
        <w:numPr>
          <w:ilvl w:val="0"/>
          <w:numId w:val="47"/>
        </w:numPr>
        <w:rPr>
          <w:rFonts w:ascii="Calibri Light" w:hAnsi="Calibri Light" w:cs="Calibri Light"/>
          <w:sz w:val="22"/>
          <w:szCs w:val="22"/>
        </w:rPr>
      </w:pPr>
      <w:r>
        <w:rPr>
          <w:rFonts w:ascii="Calibri Light" w:hAnsi="Calibri Light" w:cs="Calibri Light"/>
          <w:sz w:val="22"/>
          <w:szCs w:val="22"/>
        </w:rPr>
        <w:t>Summary Memo.</w:t>
      </w:r>
    </w:p>
    <w:p w14:paraId="6654D8B7" w14:textId="13B4E6AC" w:rsidR="00883250" w:rsidRDefault="00883250" w:rsidP="00883250">
      <w:pPr>
        <w:pStyle w:val="Block"/>
        <w:numPr>
          <w:ilvl w:val="0"/>
          <w:numId w:val="47"/>
        </w:numPr>
        <w:rPr>
          <w:rFonts w:ascii="Calibri Light" w:hAnsi="Calibri Light" w:cs="Calibri Light"/>
          <w:sz w:val="22"/>
          <w:szCs w:val="22"/>
        </w:rPr>
      </w:pPr>
      <w:r>
        <w:rPr>
          <w:rFonts w:ascii="Calibri Light" w:hAnsi="Calibri Light" w:cs="Calibri Light"/>
          <w:sz w:val="22"/>
          <w:szCs w:val="22"/>
        </w:rPr>
        <w:t>Controls over Audit Tools (</w:t>
      </w:r>
      <w:hyperlink r:id="rId18" w:history="1">
        <w:r>
          <w:rPr>
            <w:rStyle w:val="Hyperlink"/>
            <w:rFonts w:ascii="Calibri Light" w:hAnsi="Calibri Light" w:cs="Calibri Light"/>
            <w:sz w:val="22"/>
            <w:szCs w:val="22"/>
          </w:rPr>
          <w:t>DTTL AAM 22852</w:t>
        </w:r>
      </w:hyperlink>
      <w:r>
        <w:rPr>
          <w:rFonts w:ascii="Calibri Light" w:hAnsi="Calibri Light" w:cs="Calibri Light"/>
          <w:sz w:val="22"/>
          <w:szCs w:val="22"/>
        </w:rPr>
        <w:t xml:space="preserve">, </w:t>
      </w:r>
      <w:r>
        <w:rPr>
          <w:rFonts w:ascii="Calibri Light" w:hAnsi="Calibri Light" w:cs="Calibri Light"/>
          <w:i/>
          <w:sz w:val="22"/>
          <w:szCs w:val="22"/>
        </w:rPr>
        <w:t>Controls over Audit Tools</w:t>
      </w:r>
      <w:r>
        <w:rPr>
          <w:rFonts w:ascii="Calibri Light" w:hAnsi="Calibri Light" w:cs="Calibri Light"/>
          <w:sz w:val="22"/>
          <w:szCs w:val="22"/>
        </w:rPr>
        <w:t xml:space="preserve"> ) memo(s).</w:t>
      </w:r>
    </w:p>
    <w:p w14:paraId="1CA362DF" w14:textId="57C61DB0" w:rsidR="00883250" w:rsidRPr="0048633D" w:rsidRDefault="00883250" w:rsidP="00883250">
      <w:pPr>
        <w:pStyle w:val="Block"/>
        <w:rPr>
          <w:rFonts w:ascii="Calibri Light" w:hAnsi="Calibri Light" w:cs="Calibri Light"/>
          <w:sz w:val="22"/>
          <w:szCs w:val="22"/>
        </w:rPr>
      </w:pPr>
      <w:r>
        <w:rPr>
          <w:rFonts w:ascii="Calibri Light" w:hAnsi="Calibri Light" w:cs="Calibri Light"/>
          <w:sz w:val="22"/>
          <w:szCs w:val="22"/>
        </w:rPr>
        <w:t>The audit documentation prepared by the DA Specialist is required to have a detailed review performed by a more experienced DA Specialist.</w:t>
      </w:r>
      <w:r>
        <w:rPr>
          <w:rStyle w:val="EndnoteReference"/>
          <w:rFonts w:ascii="Calibri Light" w:hAnsi="Calibri Light" w:cs="Calibri Light"/>
          <w:sz w:val="22"/>
          <w:szCs w:val="22"/>
        </w:rPr>
        <w:endnoteReference w:id="6"/>
      </w:r>
      <w:r>
        <w:rPr>
          <w:rFonts w:ascii="Calibri Light" w:hAnsi="Calibri Light" w:cs="Calibri Light"/>
          <w:sz w:val="22"/>
          <w:szCs w:val="22"/>
        </w:rPr>
        <w:t xml:space="preserve"> A primary review of the audit documentation prepared by the DA Specialist is required to be performed by the Audit Manager, Engagement Partner, or other suitably </w:t>
      </w:r>
      <w:r w:rsidRPr="0048633D">
        <w:rPr>
          <w:rFonts w:ascii="Calibri Light" w:hAnsi="Calibri Light" w:cs="Calibri Light"/>
          <w:sz w:val="22"/>
          <w:szCs w:val="22"/>
        </w:rPr>
        <w:t>qualified person.</w:t>
      </w:r>
      <w:r w:rsidRPr="0048633D">
        <w:rPr>
          <w:rStyle w:val="EndnoteReference"/>
          <w:rFonts w:ascii="Calibri Light" w:hAnsi="Calibri Light" w:cs="Calibri Light"/>
          <w:sz w:val="22"/>
          <w:szCs w:val="22"/>
        </w:rPr>
        <w:endnoteReference w:id="7"/>
      </w:r>
    </w:p>
    <w:p w14:paraId="4314B856" w14:textId="1DD06D2E" w:rsidR="00883250" w:rsidRDefault="00CF6EDD" w:rsidP="00883250">
      <w:pPr>
        <w:pStyle w:val="Block"/>
        <w:rPr>
          <w:rFonts w:ascii="Calibri Light" w:hAnsi="Calibri Light" w:cs="Calibri Light"/>
          <w:sz w:val="22"/>
          <w:szCs w:val="22"/>
        </w:rPr>
      </w:pPr>
      <w:r w:rsidRPr="0048633D">
        <w:rPr>
          <w:rFonts w:ascii="Calibri Light" w:hAnsi="Calibri Light" w:cs="Calibri Light"/>
          <w:sz w:val="22"/>
          <w:szCs w:val="22"/>
        </w:rPr>
        <w:t xml:space="preserve">In circumstances in which a Summary Memo is prepared, for any issue identified, observations regarding internal control over financial reporting, or observations regarding possible improvements to the Entity’s processes and procedures that are documented by the DA Specialist in the Summary Memo, the auditors will provide the DA Specialist with documentation supporting how the finding was resolved. </w:t>
      </w:r>
      <w:r w:rsidR="00883250" w:rsidRPr="0048633D">
        <w:rPr>
          <w:rFonts w:ascii="Calibri Light" w:hAnsi="Calibri Light" w:cs="Calibri Light"/>
          <w:sz w:val="22"/>
          <w:szCs w:val="22"/>
        </w:rPr>
        <w:t xml:space="preserve">The delivery of the final DA Specialist Summary Memo </w:t>
      </w:r>
      <w:r w:rsidRPr="0048633D">
        <w:rPr>
          <w:rFonts w:ascii="Calibri Light" w:hAnsi="Calibri Light" w:cs="Calibri Light"/>
          <w:sz w:val="22"/>
          <w:szCs w:val="22"/>
        </w:rPr>
        <w:t xml:space="preserve">(if applicable) and Audit Analytics-Joint Documentation </w:t>
      </w:r>
      <w:r w:rsidR="00883250" w:rsidRPr="0048633D">
        <w:rPr>
          <w:rFonts w:ascii="Calibri Light" w:hAnsi="Calibri Light" w:cs="Calibri Light"/>
          <w:sz w:val="22"/>
          <w:szCs w:val="22"/>
        </w:rPr>
        <w:t>will take place</w:t>
      </w:r>
      <w:r w:rsidR="00883250" w:rsidRPr="005C145A">
        <w:rPr>
          <w:rFonts w:ascii="Calibri Light" w:hAnsi="Calibri Light" w:cs="Calibri Light"/>
          <w:sz w:val="22"/>
          <w:szCs w:val="22"/>
        </w:rPr>
        <w:t xml:space="preserve"> after a wrap-up discussion and all matters having been properly resolved</w:t>
      </w:r>
      <w:r w:rsidR="00883250">
        <w:rPr>
          <w:rFonts w:ascii="Calibri Light" w:hAnsi="Calibri Light" w:cs="Calibri Light"/>
          <w:sz w:val="22"/>
          <w:szCs w:val="22"/>
        </w:rPr>
        <w:t xml:space="preserve">. If there are any concerns regarding how the Specialist’s findings were resolved, audit engagement management and the DA Specialist team leader will discuss the concerns and follow the guidance in </w:t>
      </w:r>
      <w:hyperlink r:id="rId19" w:history="1">
        <w:r w:rsidR="00883250">
          <w:rPr>
            <w:rStyle w:val="Hyperlink"/>
            <w:rFonts w:ascii="Calibri Light" w:hAnsi="Calibri Light" w:cs="Calibri Light"/>
            <w:sz w:val="22"/>
            <w:szCs w:val="22"/>
          </w:rPr>
          <w:t>DTTL AAM 22900-2</w:t>
        </w:r>
      </w:hyperlink>
      <w:r w:rsidR="00883250">
        <w:rPr>
          <w:rFonts w:ascii="Calibri Light" w:hAnsi="Calibri Light" w:cs="Calibri Light"/>
          <w:sz w:val="22"/>
          <w:szCs w:val="22"/>
        </w:rPr>
        <w:t>.</w:t>
      </w:r>
    </w:p>
    <w:p w14:paraId="3794138A" w14:textId="77777777" w:rsidR="00B75B8C" w:rsidRPr="0022616D" w:rsidRDefault="00B75B8C" w:rsidP="00B75B8C">
      <w:pPr>
        <w:pStyle w:val="Block"/>
        <w:rPr>
          <w:rFonts w:ascii="Calibri Light" w:hAnsi="Calibri Light" w:cs="Calibri Light"/>
          <w:sz w:val="22"/>
          <w:szCs w:val="22"/>
        </w:rPr>
      </w:pPr>
      <w:r w:rsidRPr="0022616D">
        <w:rPr>
          <w:rFonts w:ascii="Calibri Light" w:hAnsi="Calibri Light" w:cs="Calibri Light"/>
          <w:sz w:val="22"/>
          <w:szCs w:val="22"/>
        </w:rPr>
        <w:t>The following deliverables will be provided to the audit engagement team upon completion of the scope of work:</w:t>
      </w:r>
    </w:p>
    <w:tbl>
      <w:tblPr>
        <w:tblStyle w:val="Deloittetable"/>
        <w:tblW w:w="12240" w:type="dxa"/>
        <w:tblInd w:w="0" w:type="dxa"/>
        <w:tblLook w:val="04A0" w:firstRow="1" w:lastRow="0" w:firstColumn="1" w:lastColumn="0" w:noHBand="0" w:noVBand="1"/>
      </w:tblPr>
      <w:tblGrid>
        <w:gridCol w:w="3060"/>
        <w:gridCol w:w="9180"/>
      </w:tblGrid>
      <w:tr w:rsidR="00B75B8C" w:rsidRPr="0048633D" w14:paraId="18E4A718" w14:textId="77777777" w:rsidTr="00D9734C">
        <w:trPr>
          <w:cnfStyle w:val="100000000000" w:firstRow="1" w:lastRow="0" w:firstColumn="0" w:lastColumn="0" w:oddVBand="0" w:evenVBand="0" w:oddHBand="0" w:evenHBand="0" w:firstRowFirstColumn="0" w:firstRowLastColumn="0" w:lastRowFirstColumn="0" w:lastRowLastColumn="0"/>
          <w:trHeight w:val="783"/>
        </w:trPr>
        <w:tc>
          <w:tcPr>
            <w:tcW w:w="3060" w:type="dxa"/>
            <w:shd w:val="clear" w:color="auto" w:fill="D0CECE" w:themeFill="background2" w:themeFillShade="E6"/>
            <w:vAlign w:val="center"/>
          </w:tcPr>
          <w:p w14:paraId="0EC045A8" w14:textId="4A7938C7" w:rsidR="00B75B8C" w:rsidRPr="0022616D" w:rsidRDefault="00B75B8C" w:rsidP="00D9734C">
            <w:pPr>
              <w:pStyle w:val="Block"/>
              <w:spacing w:before="0"/>
              <w:rPr>
                <w:rFonts w:asciiTheme="majorHAnsi" w:hAnsiTheme="majorHAnsi" w:cstheme="majorHAnsi"/>
                <w:b/>
                <w:sz w:val="20"/>
                <w:szCs w:val="20"/>
              </w:rPr>
            </w:pPr>
            <w:r w:rsidRPr="0022616D">
              <w:rPr>
                <w:rFonts w:asciiTheme="majorHAnsi" w:hAnsiTheme="majorHAnsi" w:cstheme="majorHAnsi"/>
                <w:b/>
                <w:iCs/>
                <w:sz w:val="20"/>
              </w:rPr>
              <w:lastRenderedPageBreak/>
              <w:t>DA Specialist</w:t>
            </w:r>
            <w:r w:rsidRPr="0022616D">
              <w:rPr>
                <w:rFonts w:asciiTheme="majorHAnsi" w:hAnsiTheme="majorHAnsi" w:cstheme="majorHAnsi"/>
                <w:b/>
                <w:i/>
                <w:sz w:val="20"/>
              </w:rPr>
              <w:t xml:space="preserve"> </w:t>
            </w:r>
            <w:r w:rsidRPr="0022616D">
              <w:rPr>
                <w:rFonts w:asciiTheme="majorHAnsi" w:hAnsiTheme="majorHAnsi" w:cstheme="majorHAnsi"/>
                <w:b/>
                <w:sz w:val="20"/>
              </w:rPr>
              <w:t>Procedures</w:t>
            </w:r>
          </w:p>
        </w:tc>
        <w:tc>
          <w:tcPr>
            <w:tcW w:w="9180" w:type="dxa"/>
            <w:shd w:val="clear" w:color="auto" w:fill="D0CECE" w:themeFill="background2" w:themeFillShade="E6"/>
            <w:vAlign w:val="center"/>
          </w:tcPr>
          <w:p w14:paraId="013CE9DE" w14:textId="77777777" w:rsidR="00B75B8C" w:rsidRPr="0048633D" w:rsidRDefault="00B75B8C" w:rsidP="00D9734C">
            <w:pPr>
              <w:pStyle w:val="Block"/>
              <w:spacing w:before="0"/>
              <w:jc w:val="center"/>
              <w:rPr>
                <w:rFonts w:asciiTheme="majorHAnsi" w:hAnsiTheme="majorHAnsi" w:cstheme="majorHAnsi"/>
                <w:b/>
                <w:sz w:val="20"/>
              </w:rPr>
            </w:pPr>
            <w:r w:rsidRPr="0022616D">
              <w:rPr>
                <w:rFonts w:asciiTheme="majorHAnsi" w:hAnsiTheme="majorHAnsi" w:cstheme="majorHAnsi"/>
                <w:b/>
                <w:sz w:val="20"/>
              </w:rPr>
              <w:t>Deliverables</w:t>
            </w:r>
          </w:p>
        </w:tc>
      </w:tr>
      <w:tr w:rsidR="00D45FAA" w:rsidRPr="0048633D" w14:paraId="1CC3E0FC" w14:textId="77777777" w:rsidTr="00D9734C">
        <w:trPr>
          <w:trHeight w:val="464"/>
        </w:trPr>
        <w:tc>
          <w:tcPr>
            <w:tcW w:w="3060" w:type="dxa"/>
            <w:vAlign w:val="center"/>
          </w:tcPr>
          <w:p w14:paraId="3A72623B" w14:textId="0B56C43F" w:rsidR="00D45FAA" w:rsidRPr="0048633D" w:rsidRDefault="00D45FAA" w:rsidP="00D9734C">
            <w:pPr>
              <w:pStyle w:val="Block"/>
              <w:spacing w:before="0"/>
              <w:jc w:val="both"/>
              <w:rPr>
                <w:rFonts w:ascii="Calibri Light" w:hAnsi="Calibri Light" w:cs="Calibri Light"/>
                <w:sz w:val="20"/>
              </w:rPr>
            </w:pPr>
            <w:r w:rsidRPr="00AE3FA0">
              <w:rPr>
                <w:rFonts w:ascii="Calibri Light" w:hAnsi="Calibri Light" w:cs="Calibri Light"/>
                <w:sz w:val="20"/>
              </w:rPr>
              <w:t>Raw data pre-processing</w:t>
            </w:r>
          </w:p>
        </w:tc>
        <w:tc>
          <w:tcPr>
            <w:tcW w:w="9180" w:type="dxa"/>
            <w:vAlign w:val="center"/>
          </w:tcPr>
          <w:p w14:paraId="512F4055" w14:textId="6B0E94F6" w:rsidR="00D45FAA" w:rsidRPr="0048633D" w:rsidRDefault="00D45FAA" w:rsidP="00D9734C">
            <w:pPr>
              <w:pStyle w:val="Block"/>
              <w:numPr>
                <w:ilvl w:val="0"/>
                <w:numId w:val="42"/>
              </w:numPr>
              <w:spacing w:before="0"/>
              <w:contextualSpacing/>
              <w:jc w:val="both"/>
              <w:rPr>
                <w:rFonts w:ascii="Calibri Light" w:hAnsi="Calibri Light" w:cs="Calibri Light"/>
                <w:sz w:val="20"/>
              </w:rPr>
            </w:pPr>
            <w:r>
              <w:rPr>
                <w:rFonts w:ascii="Calibri Light" w:hAnsi="Calibri Light" w:cs="Calibri Light"/>
                <w:sz w:val="20"/>
              </w:rPr>
              <w:t>No deliverables. The output of this procedure is to serve for subsequent procedures.</w:t>
            </w:r>
          </w:p>
        </w:tc>
      </w:tr>
      <w:tr w:rsidR="00D45FAA" w:rsidRPr="0048633D" w14:paraId="00C70C68" w14:textId="77777777" w:rsidTr="00D9734C">
        <w:trPr>
          <w:trHeight w:val="464"/>
        </w:trPr>
        <w:tc>
          <w:tcPr>
            <w:tcW w:w="3060" w:type="dxa"/>
            <w:vAlign w:val="center"/>
          </w:tcPr>
          <w:p w14:paraId="02012682" w14:textId="4D0A7964" w:rsidR="00D45FAA" w:rsidRPr="0048633D" w:rsidRDefault="00511DC7" w:rsidP="00D9734C">
            <w:pPr>
              <w:pStyle w:val="Block"/>
              <w:spacing w:before="0"/>
              <w:rPr>
                <w:rFonts w:ascii="Calibri Light" w:hAnsi="Calibri Light" w:cs="Calibri Light"/>
                <w:sz w:val="20"/>
              </w:rPr>
            </w:pPr>
            <w:ins w:id="130" w:author="Vu Hoang, Lam" w:date="2021-05-10T17:05:00Z">
              <w:r>
                <w:rPr>
                  <w:rFonts w:ascii="Calibri Light" w:hAnsi="Calibri Light" w:cs="Calibri Light"/>
                  <w:sz w:val="20"/>
                  <w:szCs w:val="20"/>
                </w:rPr>
                <w:t>Run JET and deliver results</w:t>
              </w:r>
            </w:ins>
            <w:del w:id="131" w:author="Vu Hoang, Lam" w:date="2021-05-10T17:05:00Z">
              <w:r w:rsidR="00D45FAA" w:rsidDel="00511DC7">
                <w:rPr>
                  <w:rFonts w:ascii="Calibri Light" w:hAnsi="Calibri Light" w:cs="Calibri Light"/>
                  <w:sz w:val="20"/>
                  <w:szCs w:val="20"/>
                </w:rPr>
                <w:delText>Data validation and reconciliation</w:delText>
              </w:r>
              <w:r w:rsidR="00D45FAA" w:rsidDel="00511DC7">
                <w:rPr>
                  <w:rFonts w:ascii="Calibri Light" w:hAnsi="Calibri Light" w:cs="Calibri Light"/>
                </w:rPr>
                <w:delText>.</w:delText>
              </w:r>
            </w:del>
          </w:p>
        </w:tc>
        <w:tc>
          <w:tcPr>
            <w:tcW w:w="9180" w:type="dxa"/>
            <w:vAlign w:val="center"/>
          </w:tcPr>
          <w:p w14:paraId="012EF058" w14:textId="120B1CDD" w:rsidR="00D45FAA" w:rsidRPr="0048633D" w:rsidRDefault="00D45FAA" w:rsidP="00D9734C">
            <w:pPr>
              <w:pStyle w:val="Block"/>
              <w:numPr>
                <w:ilvl w:val="0"/>
                <w:numId w:val="42"/>
              </w:numPr>
              <w:spacing w:before="0"/>
              <w:contextualSpacing/>
              <w:jc w:val="both"/>
              <w:rPr>
                <w:rFonts w:ascii="Calibri Light" w:hAnsi="Calibri Light" w:cs="Calibri Light"/>
                <w:sz w:val="20"/>
              </w:rPr>
            </w:pPr>
            <w:del w:id="132" w:author="Vu Hoang, Lam" w:date="2021-05-10T17:17:00Z">
              <w:r w:rsidDel="00E564D7">
                <w:rPr>
                  <w:rFonts w:ascii="Calibri Light" w:hAnsi="Calibri Light" w:cs="Calibri Light"/>
                  <w:sz w:val="20"/>
                </w:rPr>
                <w:delText>Excel results including the reconciliation results by months among provinces</w:delText>
              </w:r>
            </w:del>
            <w:ins w:id="133" w:author="Vu Hoang, Lam" w:date="2021-05-10T17:17:00Z">
              <w:r w:rsidR="00E564D7">
                <w:rPr>
                  <w:rFonts w:ascii="Calibri Light" w:hAnsi="Calibri Light" w:cs="Calibri Light"/>
                  <w:sz w:val="20"/>
                </w:rPr>
                <w:t xml:space="preserve">Summarized and </w:t>
              </w:r>
            </w:ins>
            <w:ins w:id="134" w:author="Vu Hoang, Lam" w:date="2021-05-10T17:18:00Z">
              <w:r w:rsidR="00E564D7">
                <w:rPr>
                  <w:rFonts w:ascii="Calibri Light" w:hAnsi="Calibri Light" w:cs="Calibri Light"/>
                  <w:sz w:val="20"/>
                </w:rPr>
                <w:t>detailed results</w:t>
              </w:r>
            </w:ins>
            <w:r>
              <w:rPr>
                <w:rFonts w:ascii="Calibri Light" w:hAnsi="Calibri Light" w:cs="Calibri Light"/>
                <w:sz w:val="20"/>
              </w:rPr>
              <w:t>.</w:t>
            </w:r>
          </w:p>
        </w:tc>
      </w:tr>
      <w:tr w:rsidR="00B75B8C" w:rsidRPr="0048633D" w:rsidDel="00511DC7" w14:paraId="32F8D828" w14:textId="5BEC3E3E" w:rsidTr="00D9734C">
        <w:trPr>
          <w:trHeight w:val="464"/>
          <w:del w:id="135" w:author="Vu Hoang, Lam" w:date="2021-05-10T17:06:00Z"/>
        </w:trPr>
        <w:tc>
          <w:tcPr>
            <w:tcW w:w="3060" w:type="dxa"/>
            <w:vAlign w:val="center"/>
          </w:tcPr>
          <w:p w14:paraId="16EAF51A" w14:textId="093C60AF" w:rsidR="00B75B8C" w:rsidRPr="0048633D" w:rsidDel="00511DC7" w:rsidRDefault="00D45FAA" w:rsidP="00D9734C">
            <w:pPr>
              <w:pStyle w:val="Block"/>
              <w:spacing w:before="0"/>
              <w:jc w:val="both"/>
              <w:rPr>
                <w:del w:id="136" w:author="Vu Hoang, Lam" w:date="2021-05-10T17:06:00Z"/>
                <w:rFonts w:ascii="Calibri Light" w:hAnsi="Calibri Light" w:cs="Calibri Light"/>
                <w:sz w:val="20"/>
                <w:szCs w:val="20"/>
              </w:rPr>
            </w:pPr>
            <w:del w:id="137" w:author="Vu Hoang, Lam" w:date="2021-05-10T17:06:00Z">
              <w:r w:rsidDel="00511DC7">
                <w:rPr>
                  <w:rFonts w:ascii="Calibri Light" w:hAnsi="Calibri Light" w:cs="Calibri Light"/>
                  <w:sz w:val="20"/>
                  <w:szCs w:val="20"/>
                </w:rPr>
                <w:delText>Random records sampling  and bill recalculation</w:delText>
              </w:r>
            </w:del>
          </w:p>
        </w:tc>
        <w:tc>
          <w:tcPr>
            <w:tcW w:w="9180" w:type="dxa"/>
            <w:vAlign w:val="center"/>
          </w:tcPr>
          <w:p w14:paraId="27243458" w14:textId="208CFDAB" w:rsidR="00B75B8C" w:rsidRPr="0048633D" w:rsidDel="00511DC7" w:rsidRDefault="00D45FAA" w:rsidP="00D9734C">
            <w:pPr>
              <w:pStyle w:val="Block"/>
              <w:numPr>
                <w:ilvl w:val="0"/>
                <w:numId w:val="42"/>
              </w:numPr>
              <w:spacing w:before="0"/>
              <w:contextualSpacing/>
              <w:jc w:val="both"/>
              <w:rPr>
                <w:del w:id="138" w:author="Vu Hoang, Lam" w:date="2021-05-10T17:06:00Z"/>
                <w:rFonts w:ascii="Calibri Light" w:hAnsi="Calibri Light" w:cs="Calibri Light"/>
                <w:sz w:val="20"/>
              </w:rPr>
            </w:pPr>
            <w:del w:id="139" w:author="Vu Hoang, Lam" w:date="2021-05-10T17:06:00Z">
              <w:r w:rsidDel="00511DC7">
                <w:rPr>
                  <w:rFonts w:ascii="Calibri Light" w:hAnsi="Calibri Light" w:cs="Calibri Light"/>
                  <w:sz w:val="20"/>
                </w:rPr>
                <w:delText>Excel results with random samples and bill recalculat</w:delText>
              </w:r>
              <w:r w:rsidR="00A45D02" w:rsidDel="00511DC7">
                <w:rPr>
                  <w:rFonts w:ascii="Calibri Light" w:hAnsi="Calibri Light" w:cs="Calibri Light"/>
                  <w:sz w:val="20"/>
                </w:rPr>
                <w:delText>ion.</w:delText>
              </w:r>
              <w:r w:rsidDel="00511DC7">
                <w:rPr>
                  <w:rFonts w:ascii="Calibri Light" w:hAnsi="Calibri Light" w:cs="Calibri Light"/>
                  <w:sz w:val="20"/>
                </w:rPr>
                <w:delText xml:space="preserve"> </w:delText>
              </w:r>
            </w:del>
          </w:p>
        </w:tc>
      </w:tr>
      <w:tr w:rsidR="00B75B8C" w:rsidRPr="0048633D" w14:paraId="2B8F397B" w14:textId="77777777" w:rsidTr="00D9734C">
        <w:trPr>
          <w:trHeight w:val="464"/>
        </w:trPr>
        <w:tc>
          <w:tcPr>
            <w:tcW w:w="3060" w:type="dxa"/>
            <w:tcBorders>
              <w:top w:val="single" w:sz="4" w:space="0" w:color="000000" w:themeColor="text1"/>
              <w:bottom w:val="single" w:sz="4" w:space="0" w:color="auto"/>
            </w:tcBorders>
            <w:vAlign w:val="center"/>
          </w:tcPr>
          <w:p w14:paraId="52B499AE" w14:textId="42C2B912" w:rsidR="00B75B8C" w:rsidRPr="0048633D" w:rsidRDefault="00D45FAA" w:rsidP="00D9734C">
            <w:pPr>
              <w:pStyle w:val="Block"/>
              <w:spacing w:before="0"/>
              <w:jc w:val="both"/>
              <w:rPr>
                <w:rFonts w:ascii="Calibri Light" w:hAnsi="Calibri Light" w:cs="Calibri Light"/>
                <w:sz w:val="20"/>
              </w:rPr>
            </w:pPr>
            <w:r>
              <w:rPr>
                <w:rFonts w:ascii="Calibri Light" w:hAnsi="Calibri Light" w:cs="Calibri Light"/>
                <w:sz w:val="20"/>
                <w:szCs w:val="20"/>
              </w:rPr>
              <w:t>Power BI dashboard visualization</w:t>
            </w:r>
          </w:p>
        </w:tc>
        <w:tc>
          <w:tcPr>
            <w:tcW w:w="9180" w:type="dxa"/>
            <w:tcBorders>
              <w:top w:val="single" w:sz="4" w:space="0" w:color="000000" w:themeColor="text1"/>
              <w:bottom w:val="single" w:sz="4" w:space="0" w:color="auto"/>
            </w:tcBorders>
            <w:vAlign w:val="center"/>
          </w:tcPr>
          <w:p w14:paraId="757884E5" w14:textId="707DF500" w:rsidR="00B75B8C" w:rsidRPr="0048633D" w:rsidRDefault="00A45D02" w:rsidP="00D9734C">
            <w:pPr>
              <w:pStyle w:val="Block"/>
              <w:numPr>
                <w:ilvl w:val="0"/>
                <w:numId w:val="43"/>
              </w:numPr>
              <w:spacing w:before="0"/>
              <w:contextualSpacing/>
              <w:jc w:val="both"/>
              <w:rPr>
                <w:rFonts w:ascii="Calibri Light" w:hAnsi="Calibri Light" w:cs="Calibri Light"/>
                <w:sz w:val="20"/>
              </w:rPr>
            </w:pPr>
            <w:del w:id="140" w:author="Vu Hoang, Lam" w:date="2021-05-10T17:18:00Z">
              <w:r w:rsidDel="00E564D7">
                <w:rPr>
                  <w:rFonts w:ascii="Calibri Light" w:hAnsi="Calibri Light" w:cs="Calibri Light"/>
                  <w:sz w:val="20"/>
                </w:rPr>
                <w:delText>Power BI dashboard for dataset insights visualization (including processed data that dashboard uses)</w:delText>
              </w:r>
            </w:del>
            <w:ins w:id="141" w:author="Vu Hoang, Lam" w:date="2021-05-10T17:18:00Z">
              <w:r w:rsidR="00E564D7">
                <w:rPr>
                  <w:rFonts w:ascii="Calibri Light" w:hAnsi="Calibri Light" w:cs="Calibri Light"/>
                  <w:sz w:val="20"/>
                </w:rPr>
                <w:t>Dashboards visualizing data</w:t>
              </w:r>
            </w:ins>
          </w:p>
        </w:tc>
      </w:tr>
    </w:tbl>
    <w:p w14:paraId="6FC57189" w14:textId="2B0BE628" w:rsidR="00883250" w:rsidRPr="0048633D" w:rsidRDefault="00883250" w:rsidP="007A6F54">
      <w:pPr>
        <w:pStyle w:val="Block"/>
        <w:rPr>
          <w:rFonts w:ascii="Calibri Light" w:hAnsi="Calibri Light" w:cs="Calibri Light"/>
          <w:sz w:val="22"/>
          <w:szCs w:val="22"/>
        </w:rPr>
      </w:pPr>
      <w:r w:rsidRPr="0048633D">
        <w:rPr>
          <w:rFonts w:ascii="Calibri Light" w:hAnsi="Calibri Light" w:cs="Calibri Light"/>
          <w:sz w:val="22"/>
          <w:szCs w:val="22"/>
        </w:rPr>
        <w:t>The DA Specialist will communicate any findings to the auditors as they are identified that may have a bearing on the DA Specialist’s conclusions or that affect the scope and timing of other audit procedures.</w:t>
      </w:r>
    </w:p>
    <w:p w14:paraId="475D7CBB" w14:textId="77777777" w:rsidR="007C7BDB" w:rsidRPr="0048633D" w:rsidRDefault="007C7BDB" w:rsidP="007C7BDB">
      <w:pPr>
        <w:pStyle w:val="CommentText"/>
        <w:spacing w:before="240"/>
        <w:rPr>
          <w:rFonts w:ascii="Calibri Light" w:hAnsi="Calibri Light" w:cs="Calibri Light"/>
          <w:sz w:val="22"/>
          <w:szCs w:val="22"/>
        </w:rPr>
      </w:pPr>
      <w:r w:rsidRPr="0048633D">
        <w:rPr>
          <w:rFonts w:ascii="Calibri Light" w:hAnsi="Calibri Light" w:cs="Calibri Light"/>
          <w:sz w:val="22"/>
          <w:szCs w:val="22"/>
        </w:rPr>
        <w:t xml:space="preserve">The procedures that address the sufficiency and appropriateness of the Information Produced by the Entity (IPE) would need to be performed by the auditors to ensure the accuracy and completeness of the data. For this purpose, the DA specialist team will assist the auditors with further additional procedures if requested. </w:t>
      </w:r>
    </w:p>
    <w:p w14:paraId="5C37F232" w14:textId="28BB7A5E" w:rsidR="005970B4" w:rsidRPr="0023545D" w:rsidRDefault="00382C4D" w:rsidP="00382C4D">
      <w:pPr>
        <w:pStyle w:val="CommentText"/>
        <w:spacing w:before="240"/>
        <w:rPr>
          <w:rFonts w:ascii="Calibri Light" w:hAnsi="Calibri Light" w:cs="Calibri Light"/>
          <w:sz w:val="22"/>
          <w:szCs w:val="22"/>
        </w:rPr>
      </w:pPr>
      <w:r w:rsidRPr="0048633D">
        <w:rPr>
          <w:rFonts w:ascii="Calibri Light" w:hAnsi="Calibri Light" w:cs="Calibri Light"/>
          <w:sz w:val="22"/>
          <w:szCs w:val="22"/>
        </w:rPr>
        <w:t>For any issue identified by the procedures</w:t>
      </w:r>
      <w:r w:rsidRPr="0023545D">
        <w:rPr>
          <w:rFonts w:ascii="Calibri Light" w:hAnsi="Calibri Light" w:cs="Calibri Light"/>
          <w:sz w:val="22"/>
          <w:szCs w:val="22"/>
        </w:rPr>
        <w:t xml:space="preserve"> performed under the “Scope of Services” section above, the DA Specialist will discuss the issue with the auditors such that they can assess the impact to the financial statements and internal control over financial reporting. The DA Specialist will assist the auditors with further additional procedures if requested.</w:t>
      </w:r>
    </w:p>
    <w:p w14:paraId="69535C27" w14:textId="460A8D84" w:rsidR="007A6F54" w:rsidRDefault="005970B4" w:rsidP="0066286D">
      <w:pPr>
        <w:pStyle w:val="Block"/>
        <w:rPr>
          <w:rFonts w:ascii="Calibri Light" w:hAnsi="Calibri Light" w:cs="Calibri Light"/>
          <w:sz w:val="22"/>
          <w:szCs w:val="22"/>
        </w:rPr>
      </w:pPr>
      <w:r w:rsidRPr="0023545D">
        <w:rPr>
          <w:rFonts w:ascii="Calibri Light" w:hAnsi="Calibri Light" w:cs="Calibri Light"/>
          <w:sz w:val="22"/>
          <w:szCs w:val="22"/>
        </w:rPr>
        <w:t xml:space="preserve">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r w:rsidR="00FE23FA" w:rsidRPr="0023545D">
        <w:rPr>
          <w:rFonts w:ascii="Calibri Light" w:hAnsi="Calibri Light" w:cs="Calibri Light"/>
          <w:sz w:val="22"/>
          <w:szCs w:val="22"/>
        </w:rPr>
        <w:t>t</w:t>
      </w:r>
      <w:r w:rsidRPr="0023545D">
        <w:rPr>
          <w:rFonts w:ascii="Calibri Light" w:hAnsi="Calibri Light" w:cs="Calibri Light"/>
          <w:sz w:val="22"/>
          <w:szCs w:val="22"/>
        </w:rPr>
        <w:t xml:space="preserve">eam will observe confidentiality requirements followed by the audit team as agreement is </w:t>
      </w:r>
      <w:r w:rsidR="00E02D72" w:rsidRPr="0023545D">
        <w:rPr>
          <w:rFonts w:ascii="Calibri Light" w:hAnsi="Calibri Light" w:cs="Calibri Light"/>
          <w:sz w:val="22"/>
          <w:szCs w:val="22"/>
        </w:rPr>
        <w:t xml:space="preserve">required </w:t>
      </w:r>
      <w:r w:rsidRPr="0023545D">
        <w:rPr>
          <w:rFonts w:ascii="Calibri Light" w:hAnsi="Calibri Light" w:cs="Calibri Light"/>
          <w:sz w:val="22"/>
          <w:szCs w:val="22"/>
        </w:rPr>
        <w:t xml:space="preserve">by </w:t>
      </w:r>
      <w:hyperlink r:id="rId20" w:history="1">
        <w:r w:rsidR="00A554A6" w:rsidRPr="0023545D">
          <w:rPr>
            <w:rStyle w:val="Hyperlink"/>
            <w:rFonts w:ascii="Calibri Light" w:hAnsi="Calibri Light" w:cs="Calibri Light"/>
            <w:sz w:val="22"/>
            <w:szCs w:val="22"/>
          </w:rPr>
          <w:t>DTTL AAM 22900-2</w:t>
        </w:r>
      </w:hyperlink>
      <w:r w:rsidR="00FE753D" w:rsidRPr="0023545D">
        <w:rPr>
          <w:rFonts w:ascii="Calibri Light" w:hAnsi="Calibri Light" w:cs="Calibri Light"/>
          <w:sz w:val="22"/>
          <w:szCs w:val="22"/>
        </w:rPr>
        <w:t>.</w:t>
      </w:r>
    </w:p>
    <w:p w14:paraId="75599F76" w14:textId="77777777" w:rsidR="005C145A" w:rsidRDefault="005C145A" w:rsidP="005C145A">
      <w:pPr>
        <w:pStyle w:val="Block"/>
        <w:jc w:val="both"/>
        <w:rPr>
          <w:rFonts w:ascii="Calibri Light" w:hAnsi="Calibri Light" w:cs="Calibri Light"/>
          <w:sz w:val="22"/>
          <w:szCs w:val="22"/>
        </w:rPr>
      </w:pPr>
      <w:r>
        <w:rPr>
          <w:rFonts w:ascii="Calibri Light" w:hAnsi="Calibri Light" w:cs="Calibri Light"/>
          <w:sz w:val="22"/>
          <w:szCs w:val="22"/>
        </w:rPr>
        <w:t>Engagement management will inform the DA Specialist when the audit working paper archive has been approved.</w:t>
      </w:r>
    </w:p>
    <w:p w14:paraId="70C6E3C1" w14:textId="59B27E84" w:rsidR="005970B4" w:rsidRPr="0023545D" w:rsidRDefault="005970B4" w:rsidP="0048633D">
      <w:pPr>
        <w:rPr>
          <w:rFonts w:ascii="Calibri Light" w:hAnsi="Calibri Light" w:cs="Calibri Light"/>
          <w:sz w:val="22"/>
          <w:szCs w:val="22"/>
        </w:rPr>
      </w:pPr>
    </w:p>
    <w:p w14:paraId="6DA10F85" w14:textId="79B33DF6" w:rsidR="00143212" w:rsidRPr="0023545D" w:rsidRDefault="00143212" w:rsidP="00143212">
      <w:pPr>
        <w:pStyle w:val="Heading1"/>
        <w:keepLines/>
        <w:numPr>
          <w:ilvl w:val="0"/>
          <w:numId w:val="13"/>
        </w:numPr>
        <w:spacing w:before="240" w:line="280" w:lineRule="exact"/>
        <w:jc w:val="both"/>
        <w:rPr>
          <w:rFonts w:ascii="Calibri Light" w:hAnsi="Calibri Light" w:cs="Calibri Light"/>
          <w:sz w:val="28"/>
          <w:szCs w:val="28"/>
        </w:rPr>
      </w:pPr>
      <w:bookmarkStart w:id="142" w:name="mem_ccName"/>
      <w:bookmarkStart w:id="143" w:name="_Toc49849475"/>
      <w:bookmarkEnd w:id="142"/>
      <w:r w:rsidRPr="0023545D">
        <w:rPr>
          <w:rFonts w:ascii="Calibri Light" w:hAnsi="Calibri Light" w:cs="Calibri Light"/>
          <w:sz w:val="28"/>
          <w:szCs w:val="28"/>
        </w:rPr>
        <w:t>USE OF AUDIT TOOLS</w:t>
      </w:r>
      <w:bookmarkEnd w:id="143"/>
    </w:p>
    <w:p w14:paraId="56DD5F92" w14:textId="7F36EE43" w:rsidR="00143212" w:rsidRPr="0023545D" w:rsidRDefault="00143212" w:rsidP="00143212">
      <w:pPr>
        <w:tabs>
          <w:tab w:val="left" w:pos="90"/>
        </w:tabs>
        <w:spacing w:before="240" w:after="240"/>
        <w:rPr>
          <w:rFonts w:ascii="Calibri Light" w:hAnsi="Calibri Light" w:cs="Calibri Light"/>
          <w:sz w:val="22"/>
          <w:szCs w:val="22"/>
        </w:rPr>
      </w:pPr>
      <w:r w:rsidRPr="0023545D">
        <w:rPr>
          <w:rFonts w:ascii="Calibri Light" w:hAnsi="Calibri Light" w:cs="Calibri Light"/>
          <w:sz w:val="22"/>
          <w:szCs w:val="22"/>
        </w:rPr>
        <w:t xml:space="preserve">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plan</w:t>
      </w:r>
      <w:r w:rsidR="00394D3C" w:rsidRPr="0023545D">
        <w:rPr>
          <w:rFonts w:ascii="Calibri Light" w:hAnsi="Calibri Light" w:cs="Calibri Light"/>
          <w:sz w:val="22"/>
          <w:szCs w:val="22"/>
        </w:rPr>
        <w:t>s</w:t>
      </w:r>
      <w:r w:rsidRPr="0023545D">
        <w:rPr>
          <w:rFonts w:ascii="Calibri Light" w:hAnsi="Calibri Light" w:cs="Calibri Light"/>
          <w:sz w:val="22"/>
          <w:szCs w:val="22"/>
        </w:rPr>
        <w:t xml:space="preserve"> to use audit tools during our audit procedures. </w:t>
      </w:r>
      <w:r w:rsidR="005B3AF1" w:rsidRPr="0023545D">
        <w:rPr>
          <w:rFonts w:ascii="Calibri Light" w:hAnsi="Calibri Light" w:cs="Calibri Light"/>
          <w:sz w:val="22"/>
          <w:szCs w:val="22"/>
        </w:rPr>
        <w:t>See</w:t>
      </w:r>
      <w:r w:rsidRPr="0023545D">
        <w:rPr>
          <w:rFonts w:ascii="Calibri Light" w:hAnsi="Calibri Light" w:cs="Calibri Light"/>
          <w:sz w:val="22"/>
          <w:szCs w:val="22"/>
        </w:rPr>
        <w:t xml:space="preserve"> the summary of</w:t>
      </w:r>
      <w:r w:rsidR="00A31F9D" w:rsidRPr="0023545D">
        <w:rPr>
          <w:rFonts w:ascii="Calibri Light" w:hAnsi="Calibri Light" w:cs="Calibri Light"/>
          <w:sz w:val="22"/>
          <w:szCs w:val="22"/>
        </w:rPr>
        <w:t xml:space="preserve"> audit tools to be used below.</w:t>
      </w:r>
    </w:p>
    <w:tbl>
      <w:tblPr>
        <w:tblW w:w="102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930"/>
      </w:tblGrid>
      <w:tr w:rsidR="00904528" w:rsidRPr="0023545D" w14:paraId="7C201B88" w14:textId="77777777" w:rsidTr="00C47893">
        <w:tc>
          <w:tcPr>
            <w:tcW w:w="3325" w:type="dxa"/>
            <w:tcBorders>
              <w:top w:val="single" w:sz="4" w:space="0" w:color="auto"/>
            </w:tcBorders>
            <w:shd w:val="clear" w:color="auto" w:fill="D0CECE"/>
          </w:tcPr>
          <w:p w14:paraId="41E440B9" w14:textId="5CF783A5" w:rsidR="00904528" w:rsidRPr="0023545D" w:rsidRDefault="00904528" w:rsidP="00084EDA">
            <w:pPr>
              <w:pStyle w:val="Block"/>
              <w:spacing w:before="0"/>
              <w:jc w:val="center"/>
              <w:rPr>
                <w:rFonts w:ascii="Calibri Light" w:hAnsi="Calibri Light" w:cs="Calibri Light"/>
                <w:b/>
                <w:sz w:val="20"/>
              </w:rPr>
            </w:pPr>
            <w:r w:rsidRPr="0023545D">
              <w:rPr>
                <w:rFonts w:ascii="Calibri Light" w:hAnsi="Calibri Light" w:cs="Calibri Light"/>
                <w:b/>
                <w:sz w:val="20"/>
              </w:rPr>
              <w:t>Audit Tool</w:t>
            </w:r>
          </w:p>
        </w:tc>
        <w:tc>
          <w:tcPr>
            <w:tcW w:w="6930" w:type="dxa"/>
            <w:tcBorders>
              <w:top w:val="single" w:sz="4" w:space="0" w:color="auto"/>
            </w:tcBorders>
            <w:shd w:val="clear" w:color="auto" w:fill="D0CECE"/>
          </w:tcPr>
          <w:p w14:paraId="6C93C602" w14:textId="1AEF7200" w:rsidR="00904528" w:rsidRPr="0023545D" w:rsidRDefault="00904528" w:rsidP="00084EDA">
            <w:pPr>
              <w:pStyle w:val="Block"/>
              <w:spacing w:before="0"/>
              <w:jc w:val="center"/>
              <w:rPr>
                <w:rFonts w:ascii="Calibri Light" w:hAnsi="Calibri Light" w:cs="Calibri Light"/>
                <w:b/>
                <w:sz w:val="20"/>
              </w:rPr>
            </w:pPr>
            <w:r w:rsidRPr="0023545D">
              <w:rPr>
                <w:rFonts w:ascii="Calibri Light" w:hAnsi="Calibri Light" w:cs="Calibri Light"/>
                <w:b/>
                <w:sz w:val="20"/>
              </w:rPr>
              <w:t>Purpose of Use</w:t>
            </w:r>
          </w:p>
        </w:tc>
      </w:tr>
      <w:tr w:rsidR="00904528" w:rsidRPr="0023545D" w14:paraId="451DED3C" w14:textId="77777777" w:rsidTr="007F7308">
        <w:tc>
          <w:tcPr>
            <w:tcW w:w="3325" w:type="dxa"/>
            <w:shd w:val="clear" w:color="auto" w:fill="auto"/>
          </w:tcPr>
          <w:p w14:paraId="76CD2451" w14:textId="6DC2260E" w:rsidR="00904528" w:rsidRPr="0023545D" w:rsidRDefault="00A45D02" w:rsidP="00216A11">
            <w:pPr>
              <w:pStyle w:val="Block"/>
              <w:spacing w:before="0"/>
              <w:rPr>
                <w:rFonts w:ascii="Calibri Light" w:hAnsi="Calibri Light" w:cs="Calibri Light"/>
                <w:sz w:val="17"/>
                <w:szCs w:val="17"/>
              </w:rPr>
            </w:pPr>
            <w:r>
              <w:rPr>
                <w:rFonts w:ascii="Calibri Light" w:hAnsi="Calibri Light" w:cs="Calibri Light"/>
                <w:sz w:val="17"/>
                <w:szCs w:val="17"/>
              </w:rPr>
              <w:t>Python</w:t>
            </w:r>
            <w:r w:rsidR="0025243B" w:rsidRPr="0023545D">
              <w:rPr>
                <w:rFonts w:ascii="Calibri Light" w:hAnsi="Calibri Light" w:cs="Calibri Light"/>
                <w:sz w:val="17"/>
                <w:szCs w:val="17"/>
              </w:rPr>
              <w:t xml:space="preserve"> </w:t>
            </w:r>
          </w:p>
        </w:tc>
        <w:tc>
          <w:tcPr>
            <w:tcW w:w="6930" w:type="dxa"/>
          </w:tcPr>
          <w:p w14:paraId="36F737A1" w14:textId="69E707A3" w:rsidR="00904528" w:rsidRPr="0023545D" w:rsidRDefault="007A4BB2" w:rsidP="00A45D02">
            <w:pPr>
              <w:pStyle w:val="Block"/>
              <w:spacing w:before="0"/>
              <w:rPr>
                <w:rFonts w:ascii="Calibri Light" w:hAnsi="Calibri Light" w:cs="Calibri Light"/>
                <w:sz w:val="17"/>
                <w:szCs w:val="17"/>
              </w:rPr>
            </w:pPr>
            <w:r w:rsidRPr="0023545D">
              <w:rPr>
                <w:rFonts w:ascii="Calibri Light" w:hAnsi="Calibri Light" w:cs="Calibri Light"/>
                <w:sz w:val="17"/>
                <w:szCs w:val="17"/>
              </w:rPr>
              <w:t xml:space="preserve">For data </w:t>
            </w:r>
            <w:ins w:id="144" w:author="Vu Hoang, Lam" w:date="2021-05-10T16:58:00Z">
              <w:r w:rsidR="00511DC7">
                <w:rPr>
                  <w:rFonts w:ascii="Calibri Light" w:hAnsi="Calibri Light" w:cs="Calibri Light"/>
                  <w:sz w:val="17"/>
                  <w:szCs w:val="17"/>
                </w:rPr>
                <w:t>pre-</w:t>
              </w:r>
            </w:ins>
            <w:r w:rsidR="00A45D02">
              <w:rPr>
                <w:rFonts w:ascii="Calibri Light" w:hAnsi="Calibri Light" w:cs="Calibri Light"/>
                <w:sz w:val="17"/>
                <w:szCs w:val="17"/>
              </w:rPr>
              <w:t>process</w:t>
            </w:r>
            <w:r w:rsidR="00D72DA3">
              <w:rPr>
                <w:rFonts w:ascii="Calibri Light" w:hAnsi="Calibri Light" w:cs="Calibri Light"/>
                <w:sz w:val="17"/>
                <w:szCs w:val="17"/>
              </w:rPr>
              <w:t>ing</w:t>
            </w:r>
            <w:del w:id="145" w:author="Vu Hoang, Lam" w:date="2021-05-10T16:58:00Z">
              <w:r w:rsidR="00A45D02" w:rsidDel="00511DC7">
                <w:rPr>
                  <w:rFonts w:ascii="Calibri Light" w:hAnsi="Calibri Light" w:cs="Calibri Light"/>
                  <w:sz w:val="17"/>
                  <w:szCs w:val="17"/>
                </w:rPr>
                <w:delText xml:space="preserve"> and calculation</w:delText>
              </w:r>
            </w:del>
            <w:r w:rsidR="00A45D02">
              <w:rPr>
                <w:rFonts w:ascii="Calibri Light" w:hAnsi="Calibri Light" w:cs="Calibri Light"/>
                <w:sz w:val="17"/>
                <w:szCs w:val="17"/>
              </w:rPr>
              <w:t>.</w:t>
            </w:r>
          </w:p>
        </w:tc>
      </w:tr>
      <w:tr w:rsidR="0025243B" w:rsidRPr="0023545D" w14:paraId="30313246" w14:textId="77777777" w:rsidTr="007F7308">
        <w:tc>
          <w:tcPr>
            <w:tcW w:w="3325" w:type="dxa"/>
            <w:shd w:val="clear" w:color="auto" w:fill="auto"/>
          </w:tcPr>
          <w:p w14:paraId="07E81698" w14:textId="24F67301" w:rsidR="0025243B" w:rsidRPr="0023545D" w:rsidRDefault="00A45D02" w:rsidP="00216A11">
            <w:pPr>
              <w:pStyle w:val="Block"/>
              <w:spacing w:before="0"/>
              <w:rPr>
                <w:rFonts w:ascii="Calibri Light" w:hAnsi="Calibri Light" w:cs="Calibri Light"/>
                <w:sz w:val="17"/>
                <w:szCs w:val="17"/>
              </w:rPr>
            </w:pPr>
            <w:r>
              <w:rPr>
                <w:rFonts w:ascii="Calibri Light" w:hAnsi="Calibri Light" w:cs="Calibri Light"/>
                <w:sz w:val="17"/>
                <w:szCs w:val="17"/>
              </w:rPr>
              <w:t>Power BI</w:t>
            </w:r>
          </w:p>
        </w:tc>
        <w:tc>
          <w:tcPr>
            <w:tcW w:w="6930" w:type="dxa"/>
          </w:tcPr>
          <w:p w14:paraId="6DB76882" w14:textId="1B204D7F" w:rsidR="0025243B" w:rsidRPr="0023545D" w:rsidRDefault="0025243B" w:rsidP="00216A11">
            <w:pPr>
              <w:pStyle w:val="Block"/>
              <w:spacing w:before="0"/>
              <w:rPr>
                <w:rFonts w:ascii="Calibri Light" w:hAnsi="Calibri Light" w:cs="Calibri Light"/>
                <w:sz w:val="17"/>
                <w:szCs w:val="17"/>
              </w:rPr>
            </w:pPr>
            <w:r w:rsidRPr="0023545D">
              <w:rPr>
                <w:rFonts w:ascii="Calibri Light" w:hAnsi="Calibri Light" w:cs="Calibri Light"/>
                <w:sz w:val="17"/>
                <w:szCs w:val="17"/>
              </w:rPr>
              <w:t>Visualization</w:t>
            </w:r>
            <w:r w:rsidR="007A4BB2" w:rsidRPr="0023545D">
              <w:rPr>
                <w:rFonts w:ascii="Calibri Light" w:hAnsi="Calibri Light" w:cs="Calibri Light"/>
                <w:sz w:val="17"/>
                <w:szCs w:val="17"/>
              </w:rPr>
              <w:t xml:space="preserve"> of results of analytics on dashboard</w:t>
            </w:r>
            <w:r w:rsidR="009F04FC">
              <w:rPr>
                <w:rFonts w:ascii="Calibri Light" w:hAnsi="Calibri Light" w:cs="Calibri Light"/>
                <w:sz w:val="17"/>
                <w:szCs w:val="17"/>
              </w:rPr>
              <w:t>.</w:t>
            </w:r>
          </w:p>
        </w:tc>
      </w:tr>
      <w:tr w:rsidR="00511DC7" w:rsidRPr="0023545D" w14:paraId="0E1FCC7F" w14:textId="77777777" w:rsidTr="007F7308">
        <w:trPr>
          <w:ins w:id="146" w:author="Vu Hoang, Lam" w:date="2021-05-10T16:58:00Z"/>
        </w:trPr>
        <w:tc>
          <w:tcPr>
            <w:tcW w:w="3325" w:type="dxa"/>
            <w:shd w:val="clear" w:color="auto" w:fill="auto"/>
          </w:tcPr>
          <w:p w14:paraId="3E33BD61" w14:textId="5F1CDABE" w:rsidR="00511DC7" w:rsidRDefault="00511DC7" w:rsidP="00216A11">
            <w:pPr>
              <w:pStyle w:val="Block"/>
              <w:spacing w:before="0"/>
              <w:rPr>
                <w:ins w:id="147" w:author="Vu Hoang, Lam" w:date="2021-05-10T16:58:00Z"/>
                <w:rFonts w:ascii="Calibri Light" w:hAnsi="Calibri Light" w:cs="Calibri Light"/>
                <w:sz w:val="17"/>
                <w:szCs w:val="17"/>
              </w:rPr>
            </w:pPr>
            <w:ins w:id="148" w:author="Vu Hoang, Lam" w:date="2021-05-10T16:58:00Z">
              <w:r>
                <w:rPr>
                  <w:rFonts w:ascii="Calibri Light" w:hAnsi="Calibri Light" w:cs="Calibri Light"/>
                  <w:sz w:val="17"/>
                  <w:szCs w:val="17"/>
                </w:rPr>
                <w:lastRenderedPageBreak/>
                <w:t>SQL server</w:t>
              </w:r>
            </w:ins>
          </w:p>
        </w:tc>
        <w:tc>
          <w:tcPr>
            <w:tcW w:w="6930" w:type="dxa"/>
          </w:tcPr>
          <w:p w14:paraId="61F4F9CB" w14:textId="6C9EAA21" w:rsidR="00511DC7" w:rsidRPr="0023545D" w:rsidRDefault="00511DC7" w:rsidP="00216A11">
            <w:pPr>
              <w:pStyle w:val="Block"/>
              <w:spacing w:before="0"/>
              <w:rPr>
                <w:ins w:id="149" w:author="Vu Hoang, Lam" w:date="2021-05-10T16:58:00Z"/>
                <w:rFonts w:ascii="Calibri Light" w:hAnsi="Calibri Light" w:cs="Calibri Light"/>
                <w:sz w:val="17"/>
                <w:szCs w:val="17"/>
              </w:rPr>
            </w:pPr>
            <w:ins w:id="150" w:author="Vu Hoang, Lam" w:date="2021-05-10T16:59:00Z">
              <w:r>
                <w:rPr>
                  <w:rFonts w:ascii="Calibri Light" w:hAnsi="Calibri Light" w:cs="Calibri Light"/>
                  <w:sz w:val="17"/>
                  <w:szCs w:val="17"/>
                </w:rPr>
                <w:t>Implementing JET.</w:t>
              </w:r>
            </w:ins>
          </w:p>
        </w:tc>
      </w:tr>
    </w:tbl>
    <w:p w14:paraId="362E6878" w14:textId="67053F3C" w:rsidR="00143212" w:rsidRPr="0023545D" w:rsidRDefault="00143212" w:rsidP="00143212">
      <w:pPr>
        <w:tabs>
          <w:tab w:val="left" w:pos="90"/>
        </w:tabs>
        <w:spacing w:before="240"/>
        <w:rPr>
          <w:rFonts w:ascii="Calibri Light" w:hAnsi="Calibri Light" w:cs="Calibri Light"/>
          <w:i/>
          <w:sz w:val="22"/>
          <w:szCs w:val="22"/>
        </w:rPr>
      </w:pPr>
      <w:r w:rsidRPr="0023545D">
        <w:rPr>
          <w:rFonts w:ascii="Calibri Light" w:hAnsi="Calibri Light" w:cs="Calibri Light"/>
          <w:sz w:val="22"/>
          <w:szCs w:val="22"/>
        </w:rPr>
        <w:t xml:space="preserve">We will document our consideration as to whether the use of these audit tools presents any increased risk in accordance with </w:t>
      </w:r>
      <w:bookmarkStart w:id="151" w:name="_Hlk42024137"/>
      <w:r w:rsidR="00407898">
        <w:fldChar w:fldCharType="begin"/>
      </w:r>
      <w:r w:rsidR="00407898">
        <w:instrText xml:space="preserve"> HYPERLINK "https://techlib.deloitteresources.com/?link=content/0901ff8181d73329/dtl-topic_CC02057332554438998312D1ED901EC4" </w:instrText>
      </w:r>
      <w:r w:rsidR="00407898">
        <w:fldChar w:fldCharType="separate"/>
      </w:r>
      <w:r w:rsidR="00FE753D" w:rsidRPr="0023545D">
        <w:rPr>
          <w:rStyle w:val="Hyperlink"/>
          <w:rFonts w:ascii="Calibri Light" w:hAnsi="Calibri Light" w:cs="Calibri Light"/>
          <w:sz w:val="22"/>
          <w:szCs w:val="22"/>
        </w:rPr>
        <w:t>DTTL AAM 22852</w:t>
      </w:r>
      <w:r w:rsidR="00407898">
        <w:rPr>
          <w:rStyle w:val="Hyperlink"/>
          <w:rFonts w:ascii="Calibri Light" w:hAnsi="Calibri Light" w:cs="Calibri Light"/>
          <w:sz w:val="22"/>
          <w:szCs w:val="22"/>
        </w:rPr>
        <w:fldChar w:fldCharType="end"/>
      </w:r>
      <w:r w:rsidRPr="0023545D">
        <w:rPr>
          <w:rFonts w:ascii="Calibri Light" w:hAnsi="Calibri Light" w:cs="Calibri Light"/>
          <w:sz w:val="22"/>
          <w:szCs w:val="22"/>
        </w:rPr>
        <w:t xml:space="preserve">, </w:t>
      </w:r>
      <w:r w:rsidRPr="0023545D">
        <w:rPr>
          <w:rFonts w:ascii="Calibri Light" w:hAnsi="Calibri Light" w:cs="Calibri Light"/>
          <w:i/>
          <w:sz w:val="22"/>
          <w:szCs w:val="22"/>
        </w:rPr>
        <w:t>Controls over Audit Tools</w:t>
      </w:r>
      <w:bookmarkEnd w:id="151"/>
      <w:r w:rsidR="009B560C" w:rsidRPr="0023545D">
        <w:rPr>
          <w:rFonts w:ascii="Calibri Light" w:hAnsi="Calibri Light" w:cs="Calibri Light"/>
          <w:i/>
          <w:sz w:val="22"/>
          <w:szCs w:val="22"/>
        </w:rPr>
        <w:t>.</w:t>
      </w:r>
    </w:p>
    <w:p w14:paraId="19AB7881" w14:textId="77777777" w:rsidR="005970B4" w:rsidRPr="0023545D" w:rsidRDefault="005970B4" w:rsidP="00A70AD0">
      <w:pPr>
        <w:pStyle w:val="Heading1"/>
        <w:keepLines/>
        <w:numPr>
          <w:ilvl w:val="0"/>
          <w:numId w:val="13"/>
        </w:numPr>
        <w:spacing w:before="240" w:line="280" w:lineRule="exact"/>
        <w:jc w:val="both"/>
        <w:rPr>
          <w:rFonts w:ascii="Calibri Light" w:hAnsi="Calibri Light" w:cs="Calibri Light"/>
          <w:sz w:val="28"/>
          <w:szCs w:val="28"/>
        </w:rPr>
      </w:pPr>
      <w:bookmarkStart w:id="152" w:name="_Toc49849476"/>
      <w:r w:rsidRPr="0023545D">
        <w:rPr>
          <w:rFonts w:ascii="Calibri Light" w:hAnsi="Calibri Light" w:cs="Calibri Light"/>
          <w:sz w:val="28"/>
          <w:szCs w:val="28"/>
        </w:rPr>
        <w:t>TIMING</w:t>
      </w:r>
      <w:bookmarkEnd w:id="152"/>
    </w:p>
    <w:p w14:paraId="758C5657" w14:textId="4EF5B987" w:rsidR="00084EDA" w:rsidRPr="0023545D" w:rsidRDefault="005970B4" w:rsidP="0066286D">
      <w:pPr>
        <w:pStyle w:val="Block"/>
        <w:rPr>
          <w:rFonts w:ascii="Calibri Light" w:hAnsi="Calibri Light" w:cs="Calibri Light"/>
          <w:sz w:val="22"/>
          <w:szCs w:val="22"/>
        </w:rPr>
      </w:pPr>
      <w:r w:rsidRPr="0023545D">
        <w:rPr>
          <w:rFonts w:ascii="Calibri Light" w:hAnsi="Calibri Light" w:cs="Calibri Light"/>
          <w:sz w:val="22"/>
          <w:szCs w:val="22"/>
        </w:rPr>
        <w:t>We understand that the timing of the planned audit fieldwork is scheduled for the following dates:</w:t>
      </w:r>
    </w:p>
    <w:tbl>
      <w:tblPr>
        <w:tblStyle w:val="Deloittetable"/>
        <w:tblW w:w="0" w:type="auto"/>
        <w:tblInd w:w="0" w:type="dxa"/>
        <w:tblLook w:val="04A0" w:firstRow="1" w:lastRow="0" w:firstColumn="1" w:lastColumn="0" w:noHBand="0" w:noVBand="1"/>
      </w:tblPr>
      <w:tblGrid>
        <w:gridCol w:w="4320"/>
        <w:gridCol w:w="8640"/>
      </w:tblGrid>
      <w:tr w:rsidR="00AB0E74" w:rsidRPr="0023545D" w14:paraId="4F4CC8E6" w14:textId="77777777" w:rsidTr="000E4351">
        <w:trPr>
          <w:cnfStyle w:val="100000000000" w:firstRow="1" w:lastRow="0" w:firstColumn="0" w:lastColumn="0" w:oddVBand="0" w:evenVBand="0" w:oddHBand="0" w:evenHBand="0" w:firstRowFirstColumn="0" w:firstRowLastColumn="0" w:lastRowFirstColumn="0" w:lastRowLastColumn="0"/>
        </w:trPr>
        <w:tc>
          <w:tcPr>
            <w:tcW w:w="4320" w:type="dxa"/>
            <w:shd w:val="clear" w:color="auto" w:fill="D0CECE"/>
          </w:tcPr>
          <w:p w14:paraId="555341B3" w14:textId="3ACDD4A5" w:rsidR="00AB0E74" w:rsidRPr="0023545D" w:rsidRDefault="00AB0E74" w:rsidP="0066286D">
            <w:pPr>
              <w:pStyle w:val="Block"/>
              <w:rPr>
                <w:rFonts w:ascii="Calibri Light" w:hAnsi="Calibri Light" w:cs="Calibri Light"/>
                <w:b/>
                <w:bCs/>
                <w:sz w:val="20"/>
                <w:szCs w:val="20"/>
              </w:rPr>
            </w:pPr>
            <w:commentRangeStart w:id="153"/>
            <w:r w:rsidRPr="0023545D">
              <w:rPr>
                <w:rFonts w:ascii="Calibri Light" w:hAnsi="Calibri Light" w:cs="Calibri Light"/>
                <w:b/>
                <w:bCs/>
                <w:sz w:val="20"/>
                <w:szCs w:val="20"/>
              </w:rPr>
              <w:t>Activity</w:t>
            </w:r>
          </w:p>
        </w:tc>
        <w:tc>
          <w:tcPr>
            <w:tcW w:w="8640" w:type="dxa"/>
            <w:shd w:val="clear" w:color="auto" w:fill="D0CECE"/>
          </w:tcPr>
          <w:p w14:paraId="760C41FF" w14:textId="118A855D" w:rsidR="00AB0E74" w:rsidRPr="0023545D" w:rsidRDefault="00AB0E74" w:rsidP="0066286D">
            <w:pPr>
              <w:pStyle w:val="Block"/>
              <w:rPr>
                <w:rFonts w:ascii="Calibri Light" w:hAnsi="Calibri Light" w:cs="Calibri Light"/>
                <w:b/>
                <w:bCs/>
                <w:sz w:val="20"/>
                <w:szCs w:val="20"/>
              </w:rPr>
            </w:pPr>
            <w:r w:rsidRPr="0023545D">
              <w:rPr>
                <w:rFonts w:ascii="Calibri Light" w:hAnsi="Calibri Light" w:cs="Calibri Light"/>
                <w:b/>
                <w:bCs/>
                <w:sz w:val="20"/>
                <w:szCs w:val="20"/>
              </w:rPr>
              <w:t>Dates</w:t>
            </w:r>
          </w:p>
        </w:tc>
      </w:tr>
      <w:tr w:rsidR="005C145A" w:rsidRPr="0023545D" w14:paraId="22A2A654" w14:textId="77777777" w:rsidTr="001A1D04">
        <w:tc>
          <w:tcPr>
            <w:tcW w:w="4320" w:type="dxa"/>
          </w:tcPr>
          <w:p w14:paraId="519AC8D3" w14:textId="57C22F26" w:rsidR="005C145A" w:rsidRPr="0023545D" w:rsidRDefault="005C145A" w:rsidP="005C145A">
            <w:pPr>
              <w:pStyle w:val="Block"/>
              <w:rPr>
                <w:rFonts w:ascii="Calibri Light" w:hAnsi="Calibri Light" w:cs="Calibri Light"/>
                <w:sz w:val="20"/>
              </w:rPr>
            </w:pPr>
            <w:r>
              <w:rPr>
                <w:rFonts w:ascii="Calibri Light" w:hAnsi="Calibri Light" w:cs="Calibri Light"/>
                <w:sz w:val="20"/>
                <w:szCs w:val="20"/>
              </w:rPr>
              <w:t>Planning</w:t>
            </w:r>
          </w:p>
        </w:tc>
        <w:tc>
          <w:tcPr>
            <w:tcW w:w="8640" w:type="dxa"/>
          </w:tcPr>
          <w:p w14:paraId="3A17158D" w14:textId="7C15B0BE" w:rsidR="005C145A" w:rsidRPr="0023545D" w:rsidRDefault="005C145A" w:rsidP="003C28E0">
            <w:pPr>
              <w:pStyle w:val="Block"/>
              <w:rPr>
                <w:rFonts w:ascii="Calibri Light" w:hAnsi="Calibri Light" w:cs="Calibri Light"/>
                <w:sz w:val="20"/>
              </w:rPr>
            </w:pPr>
            <w:r>
              <w:rPr>
                <w:rFonts w:ascii="Calibri Light" w:hAnsi="Calibri Light" w:cs="Calibri Light"/>
                <w:sz w:val="20"/>
                <w:szCs w:val="20"/>
              </w:rPr>
              <w:t>Starting</w:t>
            </w:r>
            <w:del w:id="154" w:author="Vu Hoang, Lam" w:date="2021-05-10T16:57:00Z">
              <w:r w:rsidDel="00511DC7">
                <w:rPr>
                  <w:rFonts w:ascii="Calibri Light" w:hAnsi="Calibri Light" w:cs="Calibri Light"/>
                  <w:sz w:val="20"/>
                  <w:szCs w:val="20"/>
                </w:rPr>
                <w:delText xml:space="preserve"> </w:delText>
              </w:r>
              <w:r w:rsidR="003C28E0" w:rsidDel="00511DC7">
                <w:rPr>
                  <w:rFonts w:ascii="Calibri Light" w:hAnsi="Calibri Light" w:cs="Calibri Light"/>
                  <w:i/>
                  <w:sz w:val="20"/>
                  <w:szCs w:val="20"/>
                </w:rPr>
                <w:delText>…………………..</w:delText>
              </w:r>
            </w:del>
            <w:r w:rsidR="003C28E0">
              <w:rPr>
                <w:rFonts w:ascii="Calibri Light" w:hAnsi="Calibri Light" w:cs="Calibri Light"/>
                <w:i/>
                <w:sz w:val="20"/>
                <w:szCs w:val="20"/>
              </w:rPr>
              <w:t xml:space="preserve"> </w:t>
            </w:r>
            <w:r>
              <w:rPr>
                <w:rFonts w:ascii="Calibri Light" w:hAnsi="Calibri Light" w:cs="Calibri Light"/>
                <w:sz w:val="20"/>
                <w:szCs w:val="20"/>
              </w:rPr>
              <w:t xml:space="preserve">, ending </w:t>
            </w:r>
            <w:del w:id="155" w:author="Vu Hoang, Lam" w:date="2021-05-10T16:57:00Z">
              <w:r w:rsidR="003C28E0" w:rsidDel="00511DC7">
                <w:rPr>
                  <w:rFonts w:ascii="Calibri Light" w:hAnsi="Calibri Light" w:cs="Calibri Light"/>
                  <w:i/>
                  <w:sz w:val="20"/>
                  <w:szCs w:val="20"/>
                </w:rPr>
                <w:delText>……………………..</w:delText>
              </w:r>
            </w:del>
          </w:p>
        </w:tc>
      </w:tr>
      <w:tr w:rsidR="00AB0E74" w:rsidRPr="0023545D" w14:paraId="4FB61499" w14:textId="77777777" w:rsidTr="001A1D04">
        <w:tc>
          <w:tcPr>
            <w:tcW w:w="4320" w:type="dxa"/>
          </w:tcPr>
          <w:p w14:paraId="113A3E8F" w14:textId="0B5E767D" w:rsidR="00AB0E74" w:rsidRPr="0023545D" w:rsidRDefault="00AB0E74" w:rsidP="00AB0E74">
            <w:pPr>
              <w:pStyle w:val="Block"/>
              <w:rPr>
                <w:rFonts w:ascii="Calibri Light" w:hAnsi="Calibri Light" w:cs="Calibri Light"/>
                <w:sz w:val="20"/>
                <w:szCs w:val="20"/>
              </w:rPr>
            </w:pPr>
            <w:r w:rsidRPr="0023545D">
              <w:rPr>
                <w:rFonts w:ascii="Calibri Light" w:hAnsi="Calibri Light" w:cs="Calibri Light"/>
                <w:sz w:val="20"/>
                <w:szCs w:val="20"/>
              </w:rPr>
              <w:t xml:space="preserve">Interim </w:t>
            </w:r>
          </w:p>
        </w:tc>
        <w:tc>
          <w:tcPr>
            <w:tcW w:w="8640" w:type="dxa"/>
          </w:tcPr>
          <w:p w14:paraId="027EA615" w14:textId="2E5E7E8F" w:rsidR="00AB0E74" w:rsidRPr="0023545D" w:rsidRDefault="003C28E0" w:rsidP="003C28E0">
            <w:pPr>
              <w:pStyle w:val="Block"/>
              <w:rPr>
                <w:rFonts w:ascii="Calibri Light" w:hAnsi="Calibri Light" w:cs="Calibri Light"/>
                <w:sz w:val="20"/>
                <w:szCs w:val="20"/>
              </w:rPr>
            </w:pPr>
            <w:r>
              <w:rPr>
                <w:rFonts w:ascii="Calibri Light" w:hAnsi="Calibri Light" w:cs="Calibri Light"/>
                <w:sz w:val="20"/>
                <w:szCs w:val="20"/>
              </w:rPr>
              <w:t>Starting</w:t>
            </w:r>
            <w:del w:id="156" w:author="Vu Hoang, Lam" w:date="2021-05-10T16:57:00Z">
              <w:r w:rsidDel="00511DC7">
                <w:rPr>
                  <w:rFonts w:ascii="Calibri Light" w:hAnsi="Calibri Light" w:cs="Calibri Light"/>
                  <w:sz w:val="20"/>
                  <w:szCs w:val="20"/>
                </w:rPr>
                <w:delText xml:space="preserve"> </w:delText>
              </w:r>
              <w:r w:rsidDel="00511DC7">
                <w:rPr>
                  <w:rFonts w:ascii="Calibri Light" w:hAnsi="Calibri Light" w:cs="Calibri Light"/>
                  <w:i/>
                  <w:sz w:val="20"/>
                  <w:szCs w:val="20"/>
                </w:rPr>
                <w:delText>…………………..</w:delText>
              </w:r>
            </w:del>
            <w:r>
              <w:rPr>
                <w:rFonts w:ascii="Calibri Light" w:hAnsi="Calibri Light" w:cs="Calibri Light"/>
                <w:i/>
                <w:sz w:val="20"/>
                <w:szCs w:val="20"/>
              </w:rPr>
              <w:t xml:space="preserve"> </w:t>
            </w:r>
            <w:r>
              <w:rPr>
                <w:rFonts w:ascii="Calibri Light" w:hAnsi="Calibri Light" w:cs="Calibri Light"/>
                <w:sz w:val="20"/>
                <w:szCs w:val="20"/>
              </w:rPr>
              <w:t xml:space="preserve">, ending </w:t>
            </w:r>
            <w:del w:id="157" w:author="Vu Hoang, Lam" w:date="2021-05-10T16:57:00Z">
              <w:r w:rsidDel="00511DC7">
                <w:rPr>
                  <w:rFonts w:ascii="Calibri Light" w:hAnsi="Calibri Light" w:cs="Calibri Light"/>
                  <w:i/>
                  <w:sz w:val="20"/>
                  <w:szCs w:val="20"/>
                </w:rPr>
                <w:delText>……………………..</w:delText>
              </w:r>
            </w:del>
          </w:p>
        </w:tc>
      </w:tr>
      <w:tr w:rsidR="00AB0E74" w:rsidRPr="0023545D" w14:paraId="075B2D58" w14:textId="77777777" w:rsidTr="001A1D04">
        <w:tc>
          <w:tcPr>
            <w:tcW w:w="4320" w:type="dxa"/>
          </w:tcPr>
          <w:p w14:paraId="1741086E" w14:textId="412025EC" w:rsidR="00AB0E74" w:rsidRPr="0023545D" w:rsidRDefault="00AB0E74" w:rsidP="00AB0E74">
            <w:pPr>
              <w:pStyle w:val="Block"/>
              <w:rPr>
                <w:rFonts w:ascii="Calibri Light" w:hAnsi="Calibri Light" w:cs="Calibri Light"/>
                <w:sz w:val="20"/>
                <w:szCs w:val="20"/>
              </w:rPr>
            </w:pPr>
            <w:r w:rsidRPr="0023545D">
              <w:rPr>
                <w:rFonts w:ascii="Calibri Light" w:hAnsi="Calibri Light" w:cs="Calibri Light"/>
                <w:sz w:val="20"/>
                <w:szCs w:val="20"/>
              </w:rPr>
              <w:t>Final</w:t>
            </w:r>
          </w:p>
        </w:tc>
        <w:tc>
          <w:tcPr>
            <w:tcW w:w="8640" w:type="dxa"/>
          </w:tcPr>
          <w:p w14:paraId="34ED1C15" w14:textId="2CAD2320" w:rsidR="00AB0E74" w:rsidRPr="0023545D" w:rsidRDefault="003C28E0" w:rsidP="003C28E0">
            <w:pPr>
              <w:pStyle w:val="Block"/>
              <w:rPr>
                <w:rFonts w:ascii="Calibri Light" w:hAnsi="Calibri Light" w:cs="Calibri Light"/>
                <w:sz w:val="20"/>
                <w:szCs w:val="20"/>
              </w:rPr>
            </w:pPr>
            <w:r>
              <w:rPr>
                <w:rFonts w:ascii="Calibri Light" w:hAnsi="Calibri Light" w:cs="Calibri Light"/>
                <w:sz w:val="20"/>
                <w:szCs w:val="20"/>
              </w:rPr>
              <w:t>Starting</w:t>
            </w:r>
            <w:del w:id="158" w:author="Vu Hoang, Lam" w:date="2021-05-10T16:57:00Z">
              <w:r w:rsidDel="00511DC7">
                <w:rPr>
                  <w:rFonts w:ascii="Calibri Light" w:hAnsi="Calibri Light" w:cs="Calibri Light"/>
                  <w:sz w:val="20"/>
                  <w:szCs w:val="20"/>
                </w:rPr>
                <w:delText xml:space="preserve"> </w:delText>
              </w:r>
              <w:r w:rsidDel="00511DC7">
                <w:rPr>
                  <w:rFonts w:ascii="Calibri Light" w:hAnsi="Calibri Light" w:cs="Calibri Light"/>
                  <w:i/>
                  <w:sz w:val="20"/>
                  <w:szCs w:val="20"/>
                </w:rPr>
                <w:delText xml:space="preserve">………………….. </w:delText>
              </w:r>
            </w:del>
            <w:r>
              <w:rPr>
                <w:rFonts w:ascii="Calibri Light" w:hAnsi="Calibri Light" w:cs="Calibri Light"/>
                <w:sz w:val="20"/>
                <w:szCs w:val="20"/>
              </w:rPr>
              <w:t xml:space="preserve">, ending </w:t>
            </w:r>
            <w:del w:id="159" w:author="Vu Hoang, Lam" w:date="2021-05-10T16:57:00Z">
              <w:r w:rsidDel="00511DC7">
                <w:rPr>
                  <w:rFonts w:ascii="Calibri Light" w:hAnsi="Calibri Light" w:cs="Calibri Light"/>
                  <w:i/>
                  <w:sz w:val="20"/>
                  <w:szCs w:val="20"/>
                </w:rPr>
                <w:delText>……………………..</w:delText>
              </w:r>
            </w:del>
          </w:p>
        </w:tc>
      </w:tr>
      <w:tr w:rsidR="00AB0E74" w:rsidRPr="0023545D" w14:paraId="1FB3D497" w14:textId="77777777" w:rsidTr="001A1D04">
        <w:tc>
          <w:tcPr>
            <w:tcW w:w="4320" w:type="dxa"/>
          </w:tcPr>
          <w:p w14:paraId="60F51BF7" w14:textId="7D35F819" w:rsidR="00AB0E74" w:rsidRPr="0023545D" w:rsidRDefault="000E4351" w:rsidP="00AB0E74">
            <w:pPr>
              <w:pStyle w:val="Block"/>
              <w:rPr>
                <w:rFonts w:ascii="Calibri Light" w:hAnsi="Calibri Light" w:cs="Calibri Light"/>
                <w:sz w:val="20"/>
                <w:szCs w:val="20"/>
              </w:rPr>
            </w:pPr>
            <w:r w:rsidRPr="0023545D">
              <w:rPr>
                <w:rFonts w:ascii="Calibri Light" w:hAnsi="Calibri Light" w:cs="Calibri Light"/>
                <w:sz w:val="20"/>
                <w:szCs w:val="20"/>
              </w:rPr>
              <w:t>Audit Committee Closing Date</w:t>
            </w:r>
          </w:p>
        </w:tc>
        <w:tc>
          <w:tcPr>
            <w:tcW w:w="8640" w:type="dxa"/>
          </w:tcPr>
          <w:p w14:paraId="363EBBB5" w14:textId="756A128D" w:rsidR="00AB0E74" w:rsidRPr="0023545D" w:rsidRDefault="002778E7" w:rsidP="00AB0E74">
            <w:pPr>
              <w:pStyle w:val="Block"/>
              <w:rPr>
                <w:rFonts w:ascii="Calibri Light" w:hAnsi="Calibri Light" w:cs="Calibri Light"/>
                <w:sz w:val="20"/>
                <w:szCs w:val="20"/>
              </w:rPr>
            </w:pPr>
            <w:r>
              <w:rPr>
                <w:rFonts w:ascii="Calibri Light" w:hAnsi="Calibri Light" w:cs="Calibri Light"/>
                <w:sz w:val="20"/>
                <w:szCs w:val="20"/>
              </w:rPr>
              <w:t>N/A</w:t>
            </w:r>
          </w:p>
        </w:tc>
      </w:tr>
      <w:tr w:rsidR="00AB0E74" w:rsidRPr="0023545D" w14:paraId="6717E06E" w14:textId="77777777" w:rsidTr="001A1D04">
        <w:tc>
          <w:tcPr>
            <w:tcW w:w="4320" w:type="dxa"/>
          </w:tcPr>
          <w:p w14:paraId="50EF636B" w14:textId="7BBDB49B" w:rsidR="00AB0E74" w:rsidRPr="0023545D" w:rsidRDefault="000E4351" w:rsidP="00AB0E74">
            <w:pPr>
              <w:pStyle w:val="Block"/>
              <w:rPr>
                <w:rFonts w:ascii="Calibri Light" w:hAnsi="Calibri Light" w:cs="Calibri Light"/>
                <w:sz w:val="20"/>
                <w:szCs w:val="20"/>
              </w:rPr>
            </w:pPr>
            <w:r w:rsidRPr="0023545D">
              <w:rPr>
                <w:rFonts w:ascii="Calibri Light" w:hAnsi="Calibri Light" w:cs="Calibri Light"/>
                <w:sz w:val="20"/>
                <w:szCs w:val="20"/>
              </w:rPr>
              <w:t xml:space="preserve">Estimated </w:t>
            </w:r>
            <w:r w:rsidR="00AB0E74" w:rsidRPr="0023545D">
              <w:rPr>
                <w:rFonts w:ascii="Calibri Light" w:hAnsi="Calibri Light" w:cs="Calibri Light"/>
                <w:sz w:val="20"/>
                <w:szCs w:val="20"/>
              </w:rPr>
              <w:t xml:space="preserve">Report </w:t>
            </w:r>
            <w:r w:rsidR="007F7308" w:rsidRPr="0023545D">
              <w:rPr>
                <w:rFonts w:ascii="Calibri Light" w:hAnsi="Calibri Light" w:cs="Calibri Light"/>
                <w:sz w:val="20"/>
                <w:szCs w:val="20"/>
              </w:rPr>
              <w:t>d</w:t>
            </w:r>
            <w:r w:rsidR="00AB0E74" w:rsidRPr="0023545D">
              <w:rPr>
                <w:rFonts w:ascii="Calibri Light" w:hAnsi="Calibri Light" w:cs="Calibri Light"/>
                <w:sz w:val="20"/>
                <w:szCs w:val="20"/>
              </w:rPr>
              <w:t xml:space="preserve">ate </w:t>
            </w:r>
          </w:p>
        </w:tc>
        <w:tc>
          <w:tcPr>
            <w:tcW w:w="8640" w:type="dxa"/>
          </w:tcPr>
          <w:p w14:paraId="0AC5F36A" w14:textId="09293B6D" w:rsidR="00AB0E74" w:rsidRPr="0023545D" w:rsidRDefault="003C28E0" w:rsidP="00AB0E74">
            <w:pPr>
              <w:pStyle w:val="Block"/>
              <w:rPr>
                <w:rFonts w:ascii="Calibri Light" w:hAnsi="Calibri Light" w:cs="Calibri Light"/>
                <w:sz w:val="20"/>
                <w:szCs w:val="20"/>
              </w:rPr>
            </w:pPr>
            <w:del w:id="160" w:author="Vu Hoang, Lam" w:date="2021-05-10T16:57:00Z">
              <w:r w:rsidDel="00511DC7">
                <w:rPr>
                  <w:rFonts w:ascii="Calibri Light" w:hAnsi="Calibri Light" w:cs="Calibri Light"/>
                  <w:sz w:val="20"/>
                  <w:szCs w:val="20"/>
                </w:rPr>
                <w:delText>………………………</w:delText>
              </w:r>
            </w:del>
          </w:p>
        </w:tc>
      </w:tr>
      <w:tr w:rsidR="003C28E0" w:rsidRPr="0023545D" w14:paraId="3291302E" w14:textId="77777777" w:rsidTr="001A1D04">
        <w:tc>
          <w:tcPr>
            <w:tcW w:w="4320" w:type="dxa"/>
          </w:tcPr>
          <w:p w14:paraId="5FA1BC1A" w14:textId="2A3E280E" w:rsidR="003C28E0" w:rsidRPr="0023545D" w:rsidRDefault="003C28E0" w:rsidP="003C28E0">
            <w:pPr>
              <w:pStyle w:val="Block"/>
              <w:rPr>
                <w:rFonts w:ascii="Calibri Light" w:hAnsi="Calibri Light" w:cs="Calibri Light"/>
                <w:sz w:val="20"/>
              </w:rPr>
            </w:pPr>
            <w:r>
              <w:rPr>
                <w:rFonts w:ascii="Calibri Light" w:hAnsi="Calibri Light" w:cs="Calibri Light"/>
                <w:sz w:val="20"/>
                <w:szCs w:val="20"/>
              </w:rPr>
              <w:t xml:space="preserve">Estimated archive date </w:t>
            </w:r>
          </w:p>
        </w:tc>
        <w:tc>
          <w:tcPr>
            <w:tcW w:w="8640" w:type="dxa"/>
          </w:tcPr>
          <w:p w14:paraId="5ABA27AE" w14:textId="690E9786" w:rsidR="003C28E0" w:rsidRPr="0023545D" w:rsidRDefault="003C28E0" w:rsidP="003C28E0">
            <w:pPr>
              <w:pStyle w:val="Block"/>
              <w:rPr>
                <w:rFonts w:ascii="Calibri Light" w:hAnsi="Calibri Light" w:cs="Calibri Light"/>
                <w:sz w:val="20"/>
              </w:rPr>
            </w:pPr>
            <w:del w:id="161" w:author="Vu Hoang, Lam" w:date="2021-05-10T16:57:00Z">
              <w:r w:rsidDel="00511DC7">
                <w:rPr>
                  <w:rFonts w:ascii="Calibri Light" w:hAnsi="Calibri Light" w:cs="Calibri Light"/>
                  <w:sz w:val="20"/>
                  <w:szCs w:val="20"/>
                </w:rPr>
                <w:delText>………………………</w:delText>
              </w:r>
              <w:commentRangeEnd w:id="153"/>
              <w:r w:rsidR="00F77C48" w:rsidDel="00511DC7">
                <w:rPr>
                  <w:rStyle w:val="CommentReference"/>
                  <w:rFonts w:ascii="Times New Roman" w:eastAsia="Times New Roman" w:hAnsi="Times New Roman"/>
                  <w:lang w:val="en-US"/>
                </w:rPr>
                <w:commentReference w:id="153"/>
              </w:r>
            </w:del>
          </w:p>
        </w:tc>
      </w:tr>
    </w:tbl>
    <w:p w14:paraId="10A2E330" w14:textId="0BBCB0B8" w:rsidR="005970B4" w:rsidRDefault="005970B4" w:rsidP="006B57CD">
      <w:pPr>
        <w:pStyle w:val="Block"/>
        <w:rPr>
          <w:rFonts w:ascii="Calibri Light" w:hAnsi="Calibri Light" w:cs="Calibri Light"/>
          <w:sz w:val="22"/>
          <w:szCs w:val="22"/>
        </w:rPr>
      </w:pPr>
      <w:r w:rsidRPr="0023545D">
        <w:rPr>
          <w:rFonts w:ascii="Calibri Light" w:hAnsi="Calibri Light" w:cs="Calibri Light"/>
          <w:sz w:val="22"/>
          <w:szCs w:val="22"/>
        </w:rPr>
        <w:t xml:space="preserve">To meet the audit timing, the steps </w:t>
      </w:r>
      <w:r w:rsidR="00C841F3" w:rsidRPr="0023545D">
        <w:rPr>
          <w:rFonts w:ascii="Calibri Light" w:hAnsi="Calibri Light" w:cs="Calibri Light"/>
          <w:sz w:val="22"/>
          <w:szCs w:val="22"/>
        </w:rPr>
        <w:t xml:space="preserve">in the “Scope of Services” section </w:t>
      </w:r>
      <w:r w:rsidRPr="0023545D">
        <w:rPr>
          <w:rFonts w:ascii="Calibri Light" w:hAnsi="Calibri Light" w:cs="Calibri Light"/>
          <w:sz w:val="22"/>
          <w:szCs w:val="22"/>
        </w:rPr>
        <w:t xml:space="preserve">will be completed by a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as of the dates indicated. The timing assumes that all points in the </w:t>
      </w:r>
      <w:r w:rsidR="00E02D72" w:rsidRPr="0023545D">
        <w:rPr>
          <w:rFonts w:ascii="Calibri Light" w:hAnsi="Calibri Light" w:cs="Calibri Light"/>
          <w:sz w:val="22"/>
          <w:szCs w:val="22"/>
        </w:rPr>
        <w:t>“</w:t>
      </w:r>
      <w:r w:rsidRPr="0023545D">
        <w:rPr>
          <w:rFonts w:ascii="Calibri Light" w:hAnsi="Calibri Light" w:cs="Calibri Light"/>
          <w:sz w:val="22"/>
          <w:szCs w:val="22"/>
        </w:rPr>
        <w:t>Considerations for Timing and Hours</w:t>
      </w:r>
      <w:r w:rsidR="00E02D72" w:rsidRPr="0023545D">
        <w:rPr>
          <w:rFonts w:ascii="Calibri Light" w:hAnsi="Calibri Light" w:cs="Calibri Light"/>
          <w:sz w:val="22"/>
          <w:szCs w:val="22"/>
        </w:rPr>
        <w:t>”</w:t>
      </w:r>
      <w:r w:rsidRPr="0023545D">
        <w:rPr>
          <w:rFonts w:ascii="Calibri Light" w:hAnsi="Calibri Light" w:cs="Calibri Light"/>
          <w:sz w:val="22"/>
          <w:szCs w:val="22"/>
        </w:rPr>
        <w:t xml:space="preserve"> section are met.</w:t>
      </w:r>
    </w:p>
    <w:p w14:paraId="2FC130A5" w14:textId="77777777" w:rsidR="005C145A" w:rsidRDefault="005C145A" w:rsidP="005C145A">
      <w:pPr>
        <w:pStyle w:val="Block"/>
        <w:rPr>
          <w:rFonts w:ascii="Calibri Light" w:hAnsi="Calibri Light" w:cs="Calibri Light"/>
          <w:sz w:val="22"/>
          <w:szCs w:val="22"/>
        </w:rPr>
      </w:pPr>
      <w:r>
        <w:rPr>
          <w:rFonts w:ascii="Calibri Light" w:hAnsi="Calibri Light" w:cs="Calibri Light"/>
          <w:sz w:val="22"/>
          <w:szCs w:val="22"/>
        </w:rPr>
        <w:t>Audit engagement management will inform the DA Specialist’s Engagement Manager (1) if they determine that any of the DA Specialist’s working papers need to be modified, edited, or excluded from the engagement file for discussion and mutual agreement as to the changes necessary; (2) if the archive of the working papers will be delayed beyond the estimated archive date above; and (3) when the audit working paper archive has been approved.</w:t>
      </w:r>
    </w:p>
    <w:p w14:paraId="0424D3E3" w14:textId="77777777" w:rsidR="005970B4" w:rsidRPr="0023545D" w:rsidRDefault="005970B4" w:rsidP="00A70AD0">
      <w:pPr>
        <w:pStyle w:val="Heading1"/>
        <w:numPr>
          <w:ilvl w:val="0"/>
          <w:numId w:val="13"/>
        </w:numPr>
        <w:spacing w:before="240" w:line="280" w:lineRule="exact"/>
        <w:jc w:val="both"/>
        <w:rPr>
          <w:rFonts w:ascii="Calibri Light" w:hAnsi="Calibri Light" w:cs="Calibri Light"/>
          <w:sz w:val="28"/>
          <w:szCs w:val="28"/>
        </w:rPr>
      </w:pPr>
      <w:bookmarkStart w:id="162" w:name="_Toc49849477"/>
      <w:r w:rsidRPr="0023545D">
        <w:rPr>
          <w:rFonts w:ascii="Calibri Light" w:hAnsi="Calibri Light" w:cs="Calibri Light"/>
          <w:sz w:val="28"/>
          <w:szCs w:val="28"/>
        </w:rPr>
        <w:lastRenderedPageBreak/>
        <w:t>HOURS</w:t>
      </w:r>
      <w:bookmarkEnd w:id="162"/>
    </w:p>
    <w:p w14:paraId="698DA512" w14:textId="77051F6C" w:rsidR="00226123" w:rsidRDefault="00532ABB" w:rsidP="00571816">
      <w:pPr>
        <w:pStyle w:val="Block"/>
        <w:rPr>
          <w:rFonts w:ascii="Calibri Light" w:hAnsi="Calibri Light" w:cs="Calibri Light"/>
          <w:b/>
          <w:sz w:val="22"/>
          <w:szCs w:val="22"/>
        </w:rPr>
      </w:pPr>
      <w:r w:rsidRPr="0023545D">
        <w:rPr>
          <w:rFonts w:ascii="Calibri Light" w:hAnsi="Calibri Light" w:cs="Calibri Light"/>
          <w:sz w:val="22"/>
          <w:szCs w:val="22"/>
        </w:rPr>
        <w:t>This following is o</w:t>
      </w:r>
      <w:r w:rsidR="00E04163" w:rsidRPr="0023545D">
        <w:rPr>
          <w:rFonts w:ascii="Calibri Light" w:hAnsi="Calibri Light" w:cs="Calibri Light"/>
          <w:sz w:val="22"/>
          <w:szCs w:val="22"/>
        </w:rPr>
        <w:t xml:space="preserve">ur estimate of </w:t>
      </w:r>
      <w:r w:rsidR="007C251E" w:rsidRPr="0023545D">
        <w:rPr>
          <w:rFonts w:ascii="Calibri Light" w:hAnsi="Calibri Light" w:cs="Calibri Light"/>
          <w:sz w:val="22"/>
          <w:szCs w:val="22"/>
        </w:rPr>
        <w:t xml:space="preserve">the </w:t>
      </w:r>
      <w:r w:rsidR="00E04163" w:rsidRPr="0023545D">
        <w:rPr>
          <w:rFonts w:ascii="Calibri Light" w:hAnsi="Calibri Light" w:cs="Calibri Light"/>
          <w:sz w:val="22"/>
          <w:szCs w:val="22"/>
        </w:rPr>
        <w:t>number of hours,</w:t>
      </w:r>
      <w:r w:rsidR="00E04163" w:rsidRPr="0023545D">
        <w:rPr>
          <w:rFonts w:ascii="Calibri Light" w:hAnsi="Calibri Light" w:cs="Calibri Light"/>
          <w:iCs/>
          <w:sz w:val="22"/>
          <w:szCs w:val="22"/>
        </w:rPr>
        <w:t xml:space="preserve"> assuming all criteria listed in the “Considerations for Timing and Hours” section below are met.</w:t>
      </w:r>
      <w:r w:rsidR="00E04163" w:rsidRPr="0023545D">
        <w:rPr>
          <w:rFonts w:ascii="Calibri Light" w:hAnsi="Calibri Light" w:cs="Calibri Light"/>
          <w:sz w:val="22"/>
          <w:szCs w:val="22"/>
        </w:rPr>
        <w:t xml:space="preserve"> </w:t>
      </w:r>
      <w:r w:rsidR="00226123" w:rsidRPr="0023545D">
        <w:rPr>
          <w:rFonts w:ascii="Calibri Light" w:hAnsi="Calibri Light" w:cs="Calibri Light"/>
          <w:sz w:val="22"/>
          <w:szCs w:val="22"/>
        </w:rPr>
        <w:t xml:space="preserve"> The hours incurred by the Audit Analytics team will be charged to the following assignment code:</w:t>
      </w:r>
      <w:r w:rsidR="00226123" w:rsidRPr="0023545D">
        <w:rPr>
          <w:rFonts w:ascii="Calibri Light" w:hAnsi="Calibri Light" w:cs="Calibri Light"/>
          <w:b/>
          <w:sz w:val="22"/>
          <w:szCs w:val="22"/>
        </w:rPr>
        <w:t xml:space="preserve"> </w:t>
      </w:r>
      <w:r w:rsidR="002778E7" w:rsidRPr="002778E7">
        <w:rPr>
          <w:rFonts w:ascii="Calibri Light" w:hAnsi="Calibri Light" w:cs="Calibri Light"/>
          <w:b/>
          <w:sz w:val="22"/>
          <w:szCs w:val="22"/>
        </w:rPr>
        <w:t>2022574</w:t>
      </w:r>
    </w:p>
    <w:p w14:paraId="6BD09C7F" w14:textId="77777777" w:rsidR="00712C40" w:rsidRPr="00E16A48" w:rsidRDefault="00712C40" w:rsidP="00571816">
      <w:pPr>
        <w:pStyle w:val="Block"/>
        <w:rPr>
          <w:rFonts w:ascii="Calibri Light" w:hAnsi="Calibri Light" w:cs="Calibri Light"/>
          <w:iCs/>
          <w:sz w:val="22"/>
          <w:szCs w:val="22"/>
        </w:rPr>
      </w:pP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2250"/>
        <w:gridCol w:w="2250"/>
      </w:tblGrid>
      <w:tr w:rsidR="00226123" w:rsidRPr="0023545D" w14:paraId="40037F0D" w14:textId="77777777" w:rsidTr="00D72DA3">
        <w:trPr>
          <w:trHeight w:val="161"/>
        </w:trPr>
        <w:tc>
          <w:tcPr>
            <w:tcW w:w="4770" w:type="dxa"/>
            <w:tcBorders>
              <w:top w:val="single" w:sz="4" w:space="0" w:color="auto"/>
            </w:tcBorders>
            <w:shd w:val="clear" w:color="auto" w:fill="D0CECE"/>
          </w:tcPr>
          <w:p w14:paraId="791BF6FA" w14:textId="66853273" w:rsidR="00226123" w:rsidRPr="0023545D" w:rsidRDefault="00226123" w:rsidP="00216A11">
            <w:pPr>
              <w:pStyle w:val="Block"/>
              <w:spacing w:before="0"/>
              <w:jc w:val="center"/>
              <w:rPr>
                <w:rFonts w:ascii="Calibri Light" w:hAnsi="Calibri Light" w:cs="Calibri Light"/>
                <w:b/>
                <w:sz w:val="20"/>
              </w:rPr>
            </w:pPr>
            <w:r w:rsidRPr="0023545D">
              <w:rPr>
                <w:rFonts w:ascii="Calibri Light" w:hAnsi="Calibri Light" w:cs="Calibri Light"/>
                <w:b/>
                <w:sz w:val="20"/>
              </w:rPr>
              <w:t>Task/Entity/Procedure</w:t>
            </w:r>
          </w:p>
        </w:tc>
        <w:tc>
          <w:tcPr>
            <w:tcW w:w="2250" w:type="dxa"/>
            <w:tcBorders>
              <w:top w:val="single" w:sz="4" w:space="0" w:color="auto"/>
            </w:tcBorders>
            <w:shd w:val="clear" w:color="auto" w:fill="D0CECE"/>
          </w:tcPr>
          <w:p w14:paraId="3FF63A47" w14:textId="42CAF773" w:rsidR="00226123" w:rsidRPr="0023545D" w:rsidRDefault="00226123" w:rsidP="00226123">
            <w:pPr>
              <w:pStyle w:val="Block"/>
              <w:spacing w:before="0"/>
              <w:jc w:val="center"/>
              <w:rPr>
                <w:rFonts w:ascii="Calibri Light" w:hAnsi="Calibri Light" w:cs="Calibri Light"/>
                <w:b/>
                <w:sz w:val="20"/>
              </w:rPr>
            </w:pPr>
            <w:r w:rsidRPr="0023545D">
              <w:rPr>
                <w:rFonts w:ascii="Calibri Light" w:hAnsi="Calibri Light" w:cs="Calibri Light"/>
                <w:b/>
                <w:sz w:val="20"/>
              </w:rPr>
              <w:t>Staff Level</w:t>
            </w:r>
          </w:p>
        </w:tc>
        <w:tc>
          <w:tcPr>
            <w:tcW w:w="2250" w:type="dxa"/>
            <w:tcBorders>
              <w:top w:val="single" w:sz="4" w:space="0" w:color="auto"/>
            </w:tcBorders>
            <w:shd w:val="clear" w:color="auto" w:fill="D0CECE"/>
          </w:tcPr>
          <w:p w14:paraId="3F1AEA6A" w14:textId="41D5BE67" w:rsidR="00226123" w:rsidRPr="0023545D" w:rsidRDefault="00226123" w:rsidP="00226123">
            <w:pPr>
              <w:pStyle w:val="Block"/>
              <w:spacing w:before="0"/>
              <w:jc w:val="center"/>
              <w:rPr>
                <w:rFonts w:ascii="Calibri Light" w:hAnsi="Calibri Light" w:cs="Calibri Light"/>
                <w:b/>
                <w:sz w:val="20"/>
              </w:rPr>
            </w:pPr>
            <w:r w:rsidRPr="0023545D">
              <w:rPr>
                <w:rFonts w:ascii="Calibri Light" w:hAnsi="Calibri Light" w:cs="Calibri Light"/>
                <w:b/>
                <w:sz w:val="20"/>
              </w:rPr>
              <w:t>Estimated Hours</w:t>
            </w:r>
          </w:p>
        </w:tc>
      </w:tr>
      <w:tr w:rsidR="00226123" w:rsidRPr="0023545D" w14:paraId="6CA82BB4" w14:textId="77777777" w:rsidTr="00F77C48">
        <w:tc>
          <w:tcPr>
            <w:tcW w:w="4770" w:type="dxa"/>
            <w:vMerge w:val="restart"/>
            <w:shd w:val="clear" w:color="auto" w:fill="auto"/>
            <w:vAlign w:val="center"/>
          </w:tcPr>
          <w:p w14:paraId="612DF40E" w14:textId="72ACC78C" w:rsidR="00226123" w:rsidRPr="0023545D" w:rsidRDefault="002778E7" w:rsidP="00216A11">
            <w:pPr>
              <w:pStyle w:val="Block"/>
              <w:spacing w:before="0"/>
              <w:jc w:val="center"/>
              <w:rPr>
                <w:rFonts w:ascii="Calibri Light" w:hAnsi="Calibri Light" w:cs="Calibri Light"/>
                <w:sz w:val="20"/>
              </w:rPr>
            </w:pPr>
            <w:r w:rsidRPr="00AE3FA0">
              <w:rPr>
                <w:rFonts w:ascii="Calibri Light" w:hAnsi="Calibri Light" w:cs="Calibri Light"/>
                <w:sz w:val="20"/>
                <w:szCs w:val="22"/>
              </w:rPr>
              <w:t>Raw data pre-processing</w:t>
            </w:r>
          </w:p>
        </w:tc>
        <w:tc>
          <w:tcPr>
            <w:tcW w:w="2250" w:type="dxa"/>
          </w:tcPr>
          <w:p w14:paraId="35F6B04F" w14:textId="0B59BDBD" w:rsidR="00226123" w:rsidRPr="0023545D" w:rsidRDefault="00D72DA3" w:rsidP="00F629EA">
            <w:pPr>
              <w:pStyle w:val="Block"/>
              <w:spacing w:before="0"/>
              <w:jc w:val="center"/>
              <w:rPr>
                <w:rFonts w:ascii="Calibri Light" w:hAnsi="Calibri Light" w:cs="Calibri Light"/>
                <w:sz w:val="20"/>
              </w:rPr>
            </w:pPr>
            <w:r>
              <w:rPr>
                <w:rFonts w:ascii="Calibri Light" w:hAnsi="Calibri Light" w:cs="Calibri Light"/>
                <w:sz w:val="20"/>
              </w:rPr>
              <w:t>Head of DA</w:t>
            </w:r>
          </w:p>
        </w:tc>
        <w:tc>
          <w:tcPr>
            <w:tcW w:w="2250" w:type="dxa"/>
          </w:tcPr>
          <w:p w14:paraId="71B3C660" w14:textId="65086FB9" w:rsidR="00226123"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5</w:t>
            </w:r>
          </w:p>
        </w:tc>
      </w:tr>
      <w:tr w:rsidR="00712C40" w:rsidRPr="0023545D" w14:paraId="31B39B75" w14:textId="77777777" w:rsidTr="00F77C48">
        <w:tc>
          <w:tcPr>
            <w:tcW w:w="4770" w:type="dxa"/>
            <w:vMerge/>
            <w:shd w:val="clear" w:color="auto" w:fill="auto"/>
            <w:vAlign w:val="center"/>
          </w:tcPr>
          <w:p w14:paraId="5A7151AC" w14:textId="77777777" w:rsidR="00712C40" w:rsidRPr="0023545D" w:rsidRDefault="00712C40" w:rsidP="00712C40">
            <w:pPr>
              <w:pStyle w:val="Block"/>
              <w:spacing w:before="0"/>
              <w:jc w:val="center"/>
              <w:rPr>
                <w:rFonts w:ascii="Calibri Light" w:hAnsi="Calibri Light" w:cs="Calibri Light"/>
                <w:sz w:val="20"/>
              </w:rPr>
            </w:pPr>
          </w:p>
        </w:tc>
        <w:tc>
          <w:tcPr>
            <w:tcW w:w="2250" w:type="dxa"/>
          </w:tcPr>
          <w:p w14:paraId="48571A10" w14:textId="38028A00" w:rsidR="00712C40" w:rsidRPr="0023545D" w:rsidRDefault="00712C40" w:rsidP="00712C40">
            <w:pPr>
              <w:pStyle w:val="Block"/>
              <w:spacing w:before="0"/>
              <w:jc w:val="center"/>
              <w:rPr>
                <w:rFonts w:ascii="Calibri Light" w:hAnsi="Calibri Light" w:cs="Calibri Light"/>
                <w:sz w:val="20"/>
              </w:rPr>
            </w:pPr>
            <w:r w:rsidRPr="0023545D">
              <w:rPr>
                <w:rFonts w:ascii="Calibri Light" w:hAnsi="Calibri Light" w:cs="Calibri Light"/>
                <w:sz w:val="20"/>
              </w:rPr>
              <w:t>Senior</w:t>
            </w:r>
          </w:p>
        </w:tc>
        <w:tc>
          <w:tcPr>
            <w:tcW w:w="2250" w:type="dxa"/>
          </w:tcPr>
          <w:p w14:paraId="508FA4D7" w14:textId="110AE6CA"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10</w:t>
            </w:r>
          </w:p>
        </w:tc>
      </w:tr>
      <w:tr w:rsidR="002778E7" w:rsidRPr="0023545D" w14:paraId="6C4E8E74" w14:textId="77777777" w:rsidTr="00F77C48">
        <w:tc>
          <w:tcPr>
            <w:tcW w:w="4770" w:type="dxa"/>
            <w:shd w:val="clear" w:color="auto" w:fill="auto"/>
            <w:vAlign w:val="center"/>
          </w:tcPr>
          <w:p w14:paraId="692B0C71" w14:textId="7D961FA6" w:rsidR="002778E7" w:rsidRPr="0023545D" w:rsidRDefault="00E564D7" w:rsidP="00712C40">
            <w:pPr>
              <w:pStyle w:val="Block"/>
              <w:spacing w:before="0"/>
              <w:jc w:val="center"/>
              <w:rPr>
                <w:rFonts w:ascii="Calibri Light" w:hAnsi="Calibri Light" w:cs="Calibri Light"/>
                <w:sz w:val="20"/>
              </w:rPr>
            </w:pPr>
            <w:ins w:id="163" w:author="Vu Hoang, Lam" w:date="2021-05-10T17:19:00Z">
              <w:r>
                <w:rPr>
                  <w:rFonts w:ascii="Calibri Light" w:hAnsi="Calibri Light" w:cs="Calibri Light"/>
                  <w:sz w:val="20"/>
                </w:rPr>
                <w:t>Run JET and deliver results</w:t>
              </w:r>
            </w:ins>
            <w:del w:id="164" w:author="Vu Hoang, Lam" w:date="2021-05-10T17:19:00Z">
              <w:r w:rsidR="002778E7" w:rsidDel="00E564D7">
                <w:rPr>
                  <w:rFonts w:ascii="Calibri Light" w:hAnsi="Calibri Light" w:cs="Calibri Light"/>
                  <w:sz w:val="20"/>
                </w:rPr>
                <w:delText>Data validation and reconciliation</w:delText>
              </w:r>
            </w:del>
          </w:p>
        </w:tc>
        <w:tc>
          <w:tcPr>
            <w:tcW w:w="2250" w:type="dxa"/>
          </w:tcPr>
          <w:p w14:paraId="33894AE1" w14:textId="4373646F" w:rsidR="002778E7"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Senior</w:t>
            </w:r>
          </w:p>
        </w:tc>
        <w:tc>
          <w:tcPr>
            <w:tcW w:w="2250" w:type="dxa"/>
          </w:tcPr>
          <w:p w14:paraId="350A6EEF" w14:textId="2BEBC627" w:rsidR="002778E7" w:rsidRPr="0042244C" w:rsidRDefault="002778E7" w:rsidP="002778E7">
            <w:pPr>
              <w:pStyle w:val="Block"/>
              <w:spacing w:before="0"/>
              <w:jc w:val="center"/>
              <w:rPr>
                <w:rFonts w:ascii="Calibri Light" w:hAnsi="Calibri Light" w:cs="Calibri Light"/>
                <w:sz w:val="20"/>
              </w:rPr>
            </w:pPr>
            <w:r>
              <w:rPr>
                <w:rFonts w:ascii="Calibri Light" w:hAnsi="Calibri Light" w:cs="Calibri Light"/>
                <w:sz w:val="20"/>
              </w:rPr>
              <w:t>5</w:t>
            </w:r>
          </w:p>
        </w:tc>
      </w:tr>
      <w:tr w:rsidR="002778E7" w:rsidRPr="0023545D" w:rsidDel="00E564D7" w14:paraId="776F2195" w14:textId="1582AE24" w:rsidTr="00F77C48">
        <w:trPr>
          <w:del w:id="165" w:author="Vu Hoang, Lam" w:date="2021-05-10T17:19:00Z"/>
        </w:trPr>
        <w:tc>
          <w:tcPr>
            <w:tcW w:w="4770" w:type="dxa"/>
            <w:shd w:val="clear" w:color="auto" w:fill="auto"/>
            <w:vAlign w:val="center"/>
          </w:tcPr>
          <w:p w14:paraId="0D5AE1D7" w14:textId="2A006BA9" w:rsidR="002778E7" w:rsidRPr="0023545D" w:rsidDel="00E564D7" w:rsidRDefault="002778E7" w:rsidP="00712C40">
            <w:pPr>
              <w:pStyle w:val="Block"/>
              <w:spacing w:before="0"/>
              <w:jc w:val="center"/>
              <w:rPr>
                <w:del w:id="166" w:author="Vu Hoang, Lam" w:date="2021-05-10T17:19:00Z"/>
                <w:rFonts w:ascii="Calibri Light" w:hAnsi="Calibri Light" w:cs="Calibri Light"/>
                <w:sz w:val="20"/>
              </w:rPr>
            </w:pPr>
            <w:bookmarkStart w:id="167" w:name="_GoBack"/>
            <w:bookmarkEnd w:id="167"/>
            <w:del w:id="168" w:author="Vu Hoang, Lam" w:date="2021-05-10T17:19:00Z">
              <w:r w:rsidDel="00E564D7">
                <w:rPr>
                  <w:rFonts w:ascii="Calibri Light" w:hAnsi="Calibri Light" w:cs="Calibri Light"/>
                  <w:sz w:val="20"/>
                </w:rPr>
                <w:delText>Random records sampling  and bill recalculation</w:delText>
              </w:r>
            </w:del>
          </w:p>
        </w:tc>
        <w:tc>
          <w:tcPr>
            <w:tcW w:w="2250" w:type="dxa"/>
          </w:tcPr>
          <w:p w14:paraId="7296B5D7" w14:textId="40CFE427" w:rsidR="002778E7" w:rsidRPr="0023545D" w:rsidDel="00E564D7" w:rsidRDefault="002778E7" w:rsidP="00712C40">
            <w:pPr>
              <w:pStyle w:val="Block"/>
              <w:spacing w:before="0"/>
              <w:jc w:val="center"/>
              <w:rPr>
                <w:del w:id="169" w:author="Vu Hoang, Lam" w:date="2021-05-10T17:19:00Z"/>
                <w:rFonts w:ascii="Calibri Light" w:hAnsi="Calibri Light" w:cs="Calibri Light"/>
                <w:sz w:val="20"/>
              </w:rPr>
            </w:pPr>
            <w:del w:id="170" w:author="Vu Hoang, Lam" w:date="2021-05-10T17:19:00Z">
              <w:r w:rsidDel="00E564D7">
                <w:rPr>
                  <w:rFonts w:ascii="Calibri Light" w:hAnsi="Calibri Light" w:cs="Calibri Light"/>
                  <w:sz w:val="20"/>
                </w:rPr>
                <w:delText>Senior</w:delText>
              </w:r>
            </w:del>
          </w:p>
        </w:tc>
        <w:tc>
          <w:tcPr>
            <w:tcW w:w="2250" w:type="dxa"/>
          </w:tcPr>
          <w:p w14:paraId="1ACAF6EA" w14:textId="32AC4292" w:rsidR="002778E7" w:rsidRPr="0042244C" w:rsidDel="00E564D7" w:rsidRDefault="002778E7" w:rsidP="00712C40">
            <w:pPr>
              <w:pStyle w:val="Block"/>
              <w:spacing w:before="0"/>
              <w:jc w:val="center"/>
              <w:rPr>
                <w:del w:id="171" w:author="Vu Hoang, Lam" w:date="2021-05-10T17:19:00Z"/>
                <w:rFonts w:ascii="Calibri Light" w:hAnsi="Calibri Light" w:cs="Calibri Light"/>
                <w:sz w:val="20"/>
              </w:rPr>
            </w:pPr>
            <w:del w:id="172" w:author="Vu Hoang, Lam" w:date="2021-05-10T17:19:00Z">
              <w:r w:rsidDel="00E564D7">
                <w:rPr>
                  <w:rFonts w:ascii="Calibri Light" w:hAnsi="Calibri Light" w:cs="Calibri Light"/>
                  <w:sz w:val="20"/>
                </w:rPr>
                <w:delText>5</w:delText>
              </w:r>
            </w:del>
          </w:p>
        </w:tc>
      </w:tr>
      <w:tr w:rsidR="00712C40" w:rsidRPr="0023545D" w14:paraId="519C0991" w14:textId="77777777" w:rsidTr="00F77C48">
        <w:tc>
          <w:tcPr>
            <w:tcW w:w="4770" w:type="dxa"/>
            <w:vMerge w:val="restart"/>
            <w:shd w:val="clear" w:color="auto" w:fill="auto"/>
            <w:vAlign w:val="center"/>
          </w:tcPr>
          <w:p w14:paraId="0AA17694" w14:textId="328CD1FD"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Power BI dashboard visualization</w:t>
            </w:r>
          </w:p>
        </w:tc>
        <w:tc>
          <w:tcPr>
            <w:tcW w:w="2250" w:type="dxa"/>
          </w:tcPr>
          <w:p w14:paraId="6BA30242" w14:textId="0EF61A9D" w:rsidR="00712C40" w:rsidRPr="0023545D" w:rsidRDefault="00D72DA3" w:rsidP="00712C40">
            <w:pPr>
              <w:pStyle w:val="Block"/>
              <w:spacing w:before="0"/>
              <w:jc w:val="center"/>
              <w:rPr>
                <w:rFonts w:ascii="Calibri Light" w:hAnsi="Calibri Light" w:cs="Calibri Light"/>
                <w:sz w:val="20"/>
              </w:rPr>
            </w:pPr>
            <w:r>
              <w:rPr>
                <w:rFonts w:ascii="Calibri Light" w:hAnsi="Calibri Light" w:cs="Calibri Light"/>
                <w:sz w:val="20"/>
              </w:rPr>
              <w:t>Head of DA</w:t>
            </w:r>
            <w:r w:rsidR="00712C40" w:rsidRPr="0023545D">
              <w:rPr>
                <w:rFonts w:ascii="Calibri Light" w:hAnsi="Calibri Light" w:cs="Calibri Light"/>
                <w:sz w:val="20"/>
              </w:rPr>
              <w:t xml:space="preserve"> </w:t>
            </w:r>
          </w:p>
        </w:tc>
        <w:tc>
          <w:tcPr>
            <w:tcW w:w="2250" w:type="dxa"/>
          </w:tcPr>
          <w:p w14:paraId="3CE8A9BA" w14:textId="1624BB7D"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5</w:t>
            </w:r>
          </w:p>
        </w:tc>
      </w:tr>
      <w:tr w:rsidR="00712C40" w:rsidRPr="0023545D" w14:paraId="7A96510F" w14:textId="77777777" w:rsidTr="00D72DA3">
        <w:tc>
          <w:tcPr>
            <w:tcW w:w="4770" w:type="dxa"/>
            <w:vMerge/>
            <w:shd w:val="clear" w:color="auto" w:fill="auto"/>
          </w:tcPr>
          <w:p w14:paraId="430D5F9C" w14:textId="77777777" w:rsidR="00712C40" w:rsidRPr="0023545D" w:rsidRDefault="00712C40" w:rsidP="00712C40">
            <w:pPr>
              <w:pStyle w:val="Block"/>
              <w:spacing w:before="0"/>
              <w:jc w:val="center"/>
              <w:rPr>
                <w:rFonts w:ascii="Calibri Light" w:hAnsi="Calibri Light" w:cs="Calibri Light"/>
                <w:sz w:val="20"/>
              </w:rPr>
            </w:pPr>
          </w:p>
        </w:tc>
        <w:tc>
          <w:tcPr>
            <w:tcW w:w="2250" w:type="dxa"/>
          </w:tcPr>
          <w:p w14:paraId="7319B737" w14:textId="6E99645D" w:rsidR="00712C40" w:rsidRPr="0023545D" w:rsidRDefault="00712C40" w:rsidP="00712C40">
            <w:pPr>
              <w:pStyle w:val="Block"/>
              <w:spacing w:before="0"/>
              <w:jc w:val="center"/>
              <w:rPr>
                <w:rFonts w:ascii="Calibri Light" w:hAnsi="Calibri Light" w:cs="Calibri Light"/>
                <w:sz w:val="20"/>
              </w:rPr>
            </w:pPr>
            <w:r w:rsidRPr="0023545D">
              <w:rPr>
                <w:rFonts w:ascii="Calibri Light" w:hAnsi="Calibri Light" w:cs="Calibri Light"/>
                <w:sz w:val="20"/>
              </w:rPr>
              <w:t>Senior</w:t>
            </w:r>
          </w:p>
        </w:tc>
        <w:tc>
          <w:tcPr>
            <w:tcW w:w="2250" w:type="dxa"/>
          </w:tcPr>
          <w:p w14:paraId="3C96A720" w14:textId="499E71C0" w:rsidR="00712C40" w:rsidRPr="0023545D" w:rsidRDefault="002778E7" w:rsidP="00712C40">
            <w:pPr>
              <w:pStyle w:val="Block"/>
              <w:spacing w:before="0"/>
              <w:jc w:val="center"/>
              <w:rPr>
                <w:rFonts w:ascii="Calibri Light" w:hAnsi="Calibri Light" w:cs="Calibri Light"/>
                <w:sz w:val="20"/>
              </w:rPr>
            </w:pPr>
            <w:r>
              <w:rPr>
                <w:rFonts w:ascii="Calibri Light" w:hAnsi="Calibri Light" w:cs="Calibri Light"/>
                <w:sz w:val="20"/>
              </w:rPr>
              <w:t>5</w:t>
            </w:r>
          </w:p>
        </w:tc>
      </w:tr>
    </w:tbl>
    <w:p w14:paraId="685C6078" w14:textId="311BDE43" w:rsidR="00AB0E74" w:rsidRPr="0023545D" w:rsidRDefault="005970B4">
      <w:pPr>
        <w:pStyle w:val="Block"/>
        <w:rPr>
          <w:rFonts w:ascii="Calibri Light" w:hAnsi="Calibri Light" w:cs="Calibri Light"/>
          <w:sz w:val="22"/>
          <w:szCs w:val="22"/>
        </w:rPr>
      </w:pPr>
      <w:r w:rsidRPr="0023545D">
        <w:rPr>
          <w:rFonts w:ascii="Calibri Light" w:hAnsi="Calibri Light" w:cs="Calibri Light"/>
          <w:sz w:val="22"/>
          <w:szCs w:val="22"/>
        </w:rPr>
        <w:t xml:space="preserve">During the course of the procedures, we will notify the auditors promptly of any circumstances we encounter that could significantly affect the audit procedures performed and discuss any additional hours, as necessary. </w:t>
      </w:r>
      <w:r w:rsidR="00816D29" w:rsidRPr="0023545D">
        <w:rPr>
          <w:rFonts w:ascii="Calibri Light" w:hAnsi="Calibri Light" w:cs="Calibri Light"/>
          <w:sz w:val="22"/>
          <w:szCs w:val="22"/>
        </w:rPr>
        <w:t>In a</w:t>
      </w:r>
      <w:r w:rsidRPr="0023545D">
        <w:rPr>
          <w:rFonts w:ascii="Calibri Light" w:hAnsi="Calibri Light" w:cs="Calibri Light"/>
          <w:sz w:val="22"/>
          <w:szCs w:val="22"/>
        </w:rPr>
        <w:t xml:space="preserve">ddition, if new items come to our attention or the attention of the auditors, we may mutually agree to modify the involvement of the </w:t>
      </w:r>
      <w:r w:rsidR="00C93ECD" w:rsidRPr="0023545D">
        <w:rPr>
          <w:rFonts w:ascii="Calibri Light" w:hAnsi="Calibri Light" w:cs="Calibri Light"/>
          <w:sz w:val="22"/>
          <w:szCs w:val="22"/>
        </w:rPr>
        <w:t>DA</w:t>
      </w:r>
      <w:r w:rsidRPr="0023545D">
        <w:rPr>
          <w:rFonts w:ascii="Calibri Light" w:hAnsi="Calibri Light" w:cs="Calibri Light"/>
          <w:sz w:val="22"/>
          <w:szCs w:val="22"/>
        </w:rPr>
        <w:t xml:space="preserve"> Specialist. </w:t>
      </w:r>
    </w:p>
    <w:p w14:paraId="74A687A6" w14:textId="576A3917" w:rsidR="005970B4" w:rsidRPr="0023545D" w:rsidRDefault="005970B4" w:rsidP="00A70AD0">
      <w:pPr>
        <w:pStyle w:val="Heading1"/>
        <w:keepLines/>
        <w:numPr>
          <w:ilvl w:val="0"/>
          <w:numId w:val="13"/>
        </w:numPr>
        <w:spacing w:before="240" w:line="280" w:lineRule="exact"/>
        <w:jc w:val="both"/>
        <w:rPr>
          <w:rFonts w:ascii="Calibri Light" w:hAnsi="Calibri Light" w:cs="Calibri Light"/>
          <w:sz w:val="28"/>
          <w:szCs w:val="28"/>
        </w:rPr>
      </w:pPr>
      <w:bookmarkStart w:id="173" w:name="_Toc49849478"/>
      <w:r w:rsidRPr="0023545D">
        <w:rPr>
          <w:rFonts w:ascii="Calibri Light" w:hAnsi="Calibri Light" w:cs="Calibri Light"/>
          <w:sz w:val="28"/>
          <w:szCs w:val="28"/>
        </w:rPr>
        <w:t>CONS</w:t>
      </w:r>
      <w:r w:rsidR="00475103" w:rsidRPr="0023545D">
        <w:rPr>
          <w:rFonts w:ascii="Calibri Light" w:hAnsi="Calibri Light" w:cs="Calibri Light"/>
          <w:sz w:val="28"/>
          <w:szCs w:val="28"/>
        </w:rPr>
        <w:t>IDERATIONS FOR TIMING AND HOURS</w:t>
      </w:r>
      <w:bookmarkEnd w:id="173"/>
    </w:p>
    <w:p w14:paraId="33AEF194" w14:textId="4129D5D7" w:rsidR="005970B4" w:rsidRPr="0023545D" w:rsidRDefault="005970B4" w:rsidP="00BA03CE">
      <w:pPr>
        <w:pStyle w:val="Heading1"/>
        <w:spacing w:before="240"/>
        <w:rPr>
          <w:rFonts w:ascii="Calibri Light" w:hAnsi="Calibri Light" w:cs="Calibri Light"/>
          <w:b w:val="0"/>
          <w:sz w:val="22"/>
          <w:szCs w:val="22"/>
        </w:rPr>
      </w:pPr>
      <w:bookmarkStart w:id="174" w:name="_Toc49849479"/>
      <w:r w:rsidRPr="0023545D">
        <w:rPr>
          <w:rFonts w:ascii="Calibri Light" w:hAnsi="Calibri Light" w:cs="Calibri Light"/>
          <w:b w:val="0"/>
          <w:sz w:val="22"/>
          <w:szCs w:val="22"/>
        </w:rPr>
        <w:t xml:space="preserve">The ability of </w:t>
      </w:r>
      <w:r w:rsidR="002943C5" w:rsidRPr="0023545D">
        <w:rPr>
          <w:rFonts w:ascii="Calibri Light" w:hAnsi="Calibri Light" w:cs="Calibri Light"/>
          <w:b w:val="0"/>
          <w:sz w:val="22"/>
          <w:szCs w:val="22"/>
        </w:rPr>
        <w:t xml:space="preserve">the </w:t>
      </w:r>
      <w:r w:rsidR="00C93ECD" w:rsidRPr="0023545D">
        <w:rPr>
          <w:rFonts w:ascii="Calibri Light" w:hAnsi="Calibri Light" w:cs="Calibri Light"/>
          <w:b w:val="0"/>
          <w:sz w:val="22"/>
          <w:szCs w:val="22"/>
        </w:rPr>
        <w:t>DA</w:t>
      </w:r>
      <w:r w:rsidRPr="0023545D">
        <w:rPr>
          <w:rFonts w:ascii="Calibri Light" w:hAnsi="Calibri Light" w:cs="Calibri Light"/>
          <w:b w:val="0"/>
          <w:sz w:val="22"/>
          <w:szCs w:val="22"/>
        </w:rPr>
        <w:t xml:space="preserve"> Specialist to complete </w:t>
      </w:r>
      <w:r w:rsidR="00B75D2A" w:rsidRPr="0023545D">
        <w:rPr>
          <w:rFonts w:ascii="Calibri Light" w:hAnsi="Calibri Light" w:cs="Calibri Light"/>
          <w:b w:val="0"/>
          <w:sz w:val="22"/>
          <w:szCs w:val="22"/>
        </w:rPr>
        <w:t>these</w:t>
      </w:r>
      <w:r w:rsidRPr="0023545D">
        <w:rPr>
          <w:rFonts w:ascii="Calibri Light" w:hAnsi="Calibri Light" w:cs="Calibri Light"/>
          <w:b w:val="0"/>
          <w:sz w:val="22"/>
          <w:szCs w:val="22"/>
        </w:rPr>
        <w:t xml:space="preserve"> procedures within the timeline and number of hours specified in the above sections </w:t>
      </w:r>
      <w:r w:rsidR="007C251E" w:rsidRPr="0023545D">
        <w:rPr>
          <w:rFonts w:ascii="Calibri Light" w:hAnsi="Calibri Light" w:cs="Calibri Light"/>
          <w:b w:val="0"/>
          <w:sz w:val="22"/>
          <w:szCs w:val="22"/>
        </w:rPr>
        <w:t xml:space="preserve">is </w:t>
      </w:r>
      <w:r w:rsidRPr="0023545D">
        <w:rPr>
          <w:rFonts w:ascii="Calibri Light" w:hAnsi="Calibri Light" w:cs="Calibri Light"/>
          <w:b w:val="0"/>
          <w:sz w:val="22"/>
          <w:szCs w:val="22"/>
        </w:rPr>
        <w:t>dependent upon the following:</w:t>
      </w:r>
      <w:bookmarkEnd w:id="174"/>
    </w:p>
    <w:p w14:paraId="5976816C" w14:textId="1E50CDDE" w:rsidR="005970B4" w:rsidRPr="0023545D" w:rsidRDefault="007C251E" w:rsidP="0023545D">
      <w:pPr>
        <w:pStyle w:val="BodyText"/>
        <w:numPr>
          <w:ilvl w:val="0"/>
          <w:numId w:val="2"/>
        </w:numPr>
        <w:spacing w:before="240" w:after="0"/>
        <w:rPr>
          <w:rFonts w:ascii="Calibri Light" w:hAnsi="Calibri Light" w:cs="Calibri Light"/>
          <w:szCs w:val="22"/>
        </w:rPr>
      </w:pPr>
      <w:r w:rsidRPr="0023545D">
        <w:rPr>
          <w:rFonts w:ascii="Calibri Light" w:hAnsi="Calibri Light" w:cs="Calibri Light"/>
          <w:szCs w:val="22"/>
        </w:rPr>
        <w:t xml:space="preserve">The </w:t>
      </w:r>
      <w:r w:rsidR="005970B4" w:rsidRPr="0023545D">
        <w:rPr>
          <w:rFonts w:ascii="Calibri Light" w:hAnsi="Calibri Light" w:cs="Calibri Light"/>
          <w:szCs w:val="22"/>
        </w:rPr>
        <w:t xml:space="preserve">Entity-provided electronic data files are delivered </w:t>
      </w:r>
      <w:r w:rsidRPr="0023545D">
        <w:rPr>
          <w:rFonts w:ascii="Calibri Light" w:hAnsi="Calibri Light" w:cs="Calibri Light"/>
          <w:szCs w:val="22"/>
        </w:rPr>
        <w:t xml:space="preserve">in a </w:t>
      </w:r>
      <w:r w:rsidR="005970B4" w:rsidRPr="0023545D">
        <w:rPr>
          <w:rFonts w:ascii="Calibri Light" w:hAnsi="Calibri Light" w:cs="Calibri Light"/>
          <w:szCs w:val="22"/>
        </w:rPr>
        <w:t xml:space="preserve">timely </w:t>
      </w:r>
      <w:r w:rsidRPr="0023545D">
        <w:rPr>
          <w:rFonts w:ascii="Calibri Light" w:hAnsi="Calibri Light" w:cs="Calibri Light"/>
          <w:szCs w:val="22"/>
        </w:rPr>
        <w:t xml:space="preserve">manner </w:t>
      </w:r>
      <w:r w:rsidR="005970B4" w:rsidRPr="0023545D">
        <w:rPr>
          <w:rFonts w:ascii="Calibri Light" w:hAnsi="Calibri Light" w:cs="Calibri Light"/>
          <w:szCs w:val="22"/>
        </w:rPr>
        <w:t xml:space="preserve">and meet requirements specified in </w:t>
      </w:r>
      <w:r w:rsidRPr="0023545D">
        <w:rPr>
          <w:rFonts w:ascii="Calibri Light" w:hAnsi="Calibri Light" w:cs="Calibri Light"/>
          <w:szCs w:val="22"/>
        </w:rPr>
        <w:t>the d</w:t>
      </w:r>
      <w:r w:rsidR="005970B4" w:rsidRPr="0023545D">
        <w:rPr>
          <w:rFonts w:ascii="Calibri Light" w:hAnsi="Calibri Light" w:cs="Calibri Light"/>
          <w:szCs w:val="22"/>
        </w:rPr>
        <w:t xml:space="preserve">ata </w:t>
      </w:r>
      <w:r w:rsidRPr="0023545D">
        <w:rPr>
          <w:rFonts w:ascii="Calibri Light" w:hAnsi="Calibri Light" w:cs="Calibri Light"/>
          <w:szCs w:val="22"/>
        </w:rPr>
        <w:t>r</w:t>
      </w:r>
      <w:r w:rsidR="005970B4" w:rsidRPr="0023545D">
        <w:rPr>
          <w:rFonts w:ascii="Calibri Light" w:hAnsi="Calibri Light" w:cs="Calibri Light"/>
          <w:szCs w:val="22"/>
        </w:rPr>
        <w:t xml:space="preserve">equest </w:t>
      </w:r>
      <w:r w:rsidRPr="0023545D">
        <w:rPr>
          <w:rFonts w:ascii="Calibri Light" w:hAnsi="Calibri Light" w:cs="Calibri Light"/>
          <w:szCs w:val="22"/>
        </w:rPr>
        <w:t>f</w:t>
      </w:r>
      <w:r w:rsidR="005970B4" w:rsidRPr="0023545D">
        <w:rPr>
          <w:rFonts w:ascii="Calibri Light" w:hAnsi="Calibri Light" w:cs="Calibri Light"/>
          <w:szCs w:val="22"/>
        </w:rPr>
        <w:t>orm.</w:t>
      </w:r>
    </w:p>
    <w:p w14:paraId="324FF117" w14:textId="527D5098" w:rsidR="005970B4" w:rsidRPr="0023545D" w:rsidRDefault="007C251E" w:rsidP="0023545D">
      <w:pPr>
        <w:pStyle w:val="BodyText"/>
        <w:numPr>
          <w:ilvl w:val="0"/>
          <w:numId w:val="2"/>
        </w:numPr>
        <w:spacing w:before="240" w:after="0"/>
        <w:rPr>
          <w:rFonts w:ascii="Calibri Light" w:hAnsi="Calibri Light" w:cs="Calibri Light"/>
          <w:szCs w:val="22"/>
        </w:rPr>
      </w:pPr>
      <w:r w:rsidRPr="0023545D">
        <w:rPr>
          <w:rFonts w:ascii="Calibri Light" w:hAnsi="Calibri Light" w:cs="Calibri Light"/>
          <w:szCs w:val="22"/>
        </w:rPr>
        <w:t xml:space="preserve">The </w:t>
      </w:r>
      <w:r w:rsidR="005970B4" w:rsidRPr="0023545D">
        <w:rPr>
          <w:rFonts w:ascii="Calibri Light" w:hAnsi="Calibri Light" w:cs="Calibri Light"/>
          <w:szCs w:val="22"/>
        </w:rPr>
        <w:t>Entity provides appropriate control totals to facilitate confirming accuracy and completeness of data files. As a leading practice, we encourage the Entity to reconcile the data to the trial balance before it is provided to us to reduce the risk that we will not be able to use the data provided to execute our procedures.</w:t>
      </w:r>
    </w:p>
    <w:p w14:paraId="3FE0C590" w14:textId="3B39FDBD" w:rsidR="005970B4" w:rsidRPr="0023545D" w:rsidRDefault="00381CED" w:rsidP="0023545D">
      <w:pPr>
        <w:pStyle w:val="BodyText"/>
        <w:numPr>
          <w:ilvl w:val="0"/>
          <w:numId w:val="5"/>
        </w:numPr>
        <w:spacing w:before="240" w:after="0"/>
        <w:rPr>
          <w:rFonts w:ascii="Calibri Light" w:hAnsi="Calibri Light" w:cs="Calibri Light"/>
          <w:szCs w:val="22"/>
        </w:rPr>
      </w:pPr>
      <w:r w:rsidRPr="0023545D">
        <w:rPr>
          <w:rFonts w:ascii="Calibri Light" w:hAnsi="Calibri Light" w:cs="Calibri Light"/>
          <w:szCs w:val="22"/>
        </w:rPr>
        <w:t xml:space="preserve">The </w:t>
      </w:r>
      <w:r w:rsidR="00C93ECD" w:rsidRPr="0023545D">
        <w:rPr>
          <w:rFonts w:ascii="Calibri Light" w:hAnsi="Calibri Light" w:cs="Calibri Light"/>
          <w:szCs w:val="22"/>
        </w:rPr>
        <w:t>DA</w:t>
      </w:r>
      <w:r w:rsidR="005970B4" w:rsidRPr="0023545D">
        <w:rPr>
          <w:rFonts w:ascii="Calibri Light" w:hAnsi="Calibri Light" w:cs="Calibri Light"/>
          <w:szCs w:val="22"/>
        </w:rPr>
        <w:t xml:space="preserve"> Specialist </w:t>
      </w:r>
      <w:r w:rsidRPr="0023545D">
        <w:rPr>
          <w:rFonts w:ascii="Calibri Light" w:hAnsi="Calibri Light" w:cs="Calibri Light"/>
          <w:szCs w:val="22"/>
        </w:rPr>
        <w:t xml:space="preserve">is </w:t>
      </w:r>
      <w:r w:rsidR="005970B4" w:rsidRPr="0023545D">
        <w:rPr>
          <w:rFonts w:ascii="Calibri Light" w:hAnsi="Calibri Light" w:cs="Calibri Light"/>
          <w:szCs w:val="22"/>
        </w:rPr>
        <w:t>not requested to perform any additional activities beyond the scope of the procedures described in this memo. If additional activities are requested to be performed, the timeline and number of hours described above are subject to change.</w:t>
      </w:r>
    </w:p>
    <w:p w14:paraId="2D0806B9" w14:textId="43E5A109" w:rsidR="005970B4" w:rsidRPr="0023545D" w:rsidRDefault="005970B4" w:rsidP="0023545D">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t>Overall complexity</w:t>
      </w:r>
      <w:r w:rsidR="00532ABB" w:rsidRPr="0023545D">
        <w:rPr>
          <w:rFonts w:ascii="Calibri Light" w:hAnsi="Calibri Light" w:cs="Calibri Light"/>
          <w:szCs w:val="22"/>
        </w:rPr>
        <w:t xml:space="preserve"> of engagement</w:t>
      </w:r>
      <w:r w:rsidR="00963FA9" w:rsidRPr="0023545D">
        <w:rPr>
          <w:rFonts w:ascii="Calibri Light" w:hAnsi="Calibri Light" w:cs="Calibri Light"/>
          <w:szCs w:val="22"/>
        </w:rPr>
        <w:t>.</w:t>
      </w:r>
    </w:p>
    <w:p w14:paraId="27F69FC8" w14:textId="34AD81A1" w:rsidR="005970B4" w:rsidRPr="0023545D" w:rsidRDefault="005970B4" w:rsidP="0023545D">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t>Lack of appropriate supporting documentation</w:t>
      </w:r>
      <w:r w:rsidR="00963FA9" w:rsidRPr="0023545D">
        <w:rPr>
          <w:rFonts w:ascii="Calibri Light" w:hAnsi="Calibri Light" w:cs="Calibri Light"/>
          <w:szCs w:val="22"/>
        </w:rPr>
        <w:t>.</w:t>
      </w:r>
    </w:p>
    <w:p w14:paraId="3B5C7474" w14:textId="7F52CC3C" w:rsidR="005970B4" w:rsidRPr="0023545D" w:rsidRDefault="005970B4" w:rsidP="0023545D">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lastRenderedPageBreak/>
        <w:t>An accelerated time frame in which to complete our procedures</w:t>
      </w:r>
      <w:r w:rsidR="00963FA9" w:rsidRPr="0023545D">
        <w:rPr>
          <w:rFonts w:ascii="Calibri Light" w:hAnsi="Calibri Light" w:cs="Calibri Light"/>
          <w:szCs w:val="22"/>
        </w:rPr>
        <w:t>.</w:t>
      </w:r>
    </w:p>
    <w:p w14:paraId="0CBF843E" w14:textId="278ECD73" w:rsidR="002D5AF9" w:rsidRDefault="005970B4" w:rsidP="00E16A48">
      <w:pPr>
        <w:pStyle w:val="BodyText"/>
        <w:numPr>
          <w:ilvl w:val="0"/>
          <w:numId w:val="5"/>
        </w:numPr>
        <w:spacing w:before="240" w:after="0"/>
        <w:jc w:val="both"/>
        <w:rPr>
          <w:rFonts w:ascii="Calibri Light" w:hAnsi="Calibri Light" w:cs="Calibri Light"/>
          <w:szCs w:val="22"/>
        </w:rPr>
      </w:pPr>
      <w:r w:rsidRPr="0023545D">
        <w:rPr>
          <w:rFonts w:ascii="Calibri Light" w:hAnsi="Calibri Light" w:cs="Calibri Light"/>
          <w:szCs w:val="22"/>
        </w:rPr>
        <w:t>Additional follow-up with management and/or a third-party specialist</w:t>
      </w:r>
      <w:r w:rsidR="00963FA9" w:rsidRPr="0023545D">
        <w:rPr>
          <w:rFonts w:ascii="Calibri Light" w:hAnsi="Calibri Light" w:cs="Calibri Light"/>
          <w:szCs w:val="22"/>
        </w:rPr>
        <w:t>.</w:t>
      </w:r>
      <w:bookmarkStart w:id="175" w:name="_Hlt389546759"/>
      <w:bookmarkEnd w:id="175"/>
    </w:p>
    <w:p w14:paraId="2C6C815B" w14:textId="77777777" w:rsidR="00B20BA3" w:rsidRDefault="00B20BA3" w:rsidP="0048633D">
      <w:pPr>
        <w:pStyle w:val="BodyText"/>
        <w:spacing w:before="240" w:after="0"/>
        <w:jc w:val="both"/>
        <w:rPr>
          <w:rFonts w:ascii="Calibri Light" w:hAnsi="Calibri Light" w:cs="Calibri Light"/>
          <w:szCs w:val="22"/>
        </w:rPr>
      </w:pPr>
    </w:p>
    <w:p w14:paraId="4B83FB56" w14:textId="525DDE5B" w:rsidR="00B20BA3" w:rsidRPr="0048633D" w:rsidRDefault="00B20BA3" w:rsidP="0048633D">
      <w:pPr>
        <w:pStyle w:val="Heading1"/>
        <w:keepLines/>
        <w:numPr>
          <w:ilvl w:val="0"/>
          <w:numId w:val="13"/>
        </w:numPr>
        <w:spacing w:before="240" w:line="280" w:lineRule="exact"/>
        <w:jc w:val="both"/>
        <w:rPr>
          <w:rFonts w:ascii="Calibri Light" w:hAnsi="Calibri Light" w:cs="Calibri Light"/>
          <w:sz w:val="28"/>
          <w:szCs w:val="28"/>
        </w:rPr>
      </w:pPr>
      <w:r w:rsidRPr="0048633D">
        <w:rPr>
          <w:rFonts w:ascii="Calibri Light" w:hAnsi="Calibri Light" w:cs="Calibri Light"/>
          <w:sz w:val="28"/>
          <w:szCs w:val="28"/>
        </w:rPr>
        <w:t>ACKNOWLEDGMENT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gridCol w:w="4650"/>
      </w:tblGrid>
      <w:tr w:rsidR="00B20BA3" w14:paraId="010BE362" w14:textId="77777777" w:rsidTr="0048633D">
        <w:tc>
          <w:tcPr>
            <w:tcW w:w="4649" w:type="dxa"/>
          </w:tcPr>
          <w:p w14:paraId="403A35B5" w14:textId="0E4D211E" w:rsidR="00B20BA3" w:rsidRDefault="00B20BA3" w:rsidP="00FD42AF">
            <w:pPr>
              <w:pStyle w:val="BodyText"/>
              <w:spacing w:before="240" w:after="0"/>
              <w:jc w:val="both"/>
              <w:rPr>
                <w:rFonts w:ascii="Calibri Light" w:hAnsi="Calibri Light" w:cs="Calibri Light"/>
                <w:szCs w:val="22"/>
              </w:rPr>
            </w:pPr>
            <w:r>
              <w:rPr>
                <w:rFonts w:ascii="Calibri Light" w:hAnsi="Calibri Light" w:cs="Calibri Light"/>
                <w:szCs w:val="22"/>
              </w:rPr>
              <w:t>Prepared by:</w:t>
            </w:r>
          </w:p>
        </w:tc>
        <w:tc>
          <w:tcPr>
            <w:tcW w:w="4649" w:type="dxa"/>
          </w:tcPr>
          <w:p w14:paraId="142B253E" w14:textId="77777777" w:rsidR="00B20BA3" w:rsidRDefault="00B20BA3" w:rsidP="00FD42AF">
            <w:pPr>
              <w:pStyle w:val="BodyText"/>
              <w:spacing w:before="240" w:after="0"/>
              <w:jc w:val="both"/>
              <w:rPr>
                <w:rFonts w:ascii="Calibri Light" w:hAnsi="Calibri Light" w:cs="Calibri Light"/>
                <w:szCs w:val="22"/>
              </w:rPr>
            </w:pPr>
          </w:p>
        </w:tc>
        <w:tc>
          <w:tcPr>
            <w:tcW w:w="4650" w:type="dxa"/>
          </w:tcPr>
          <w:p w14:paraId="56406FBF" w14:textId="3961ACF0" w:rsidR="00B20BA3" w:rsidRDefault="00B20BA3" w:rsidP="00FD42AF">
            <w:pPr>
              <w:pStyle w:val="BodyText"/>
              <w:spacing w:before="240" w:after="0"/>
              <w:jc w:val="both"/>
              <w:rPr>
                <w:rFonts w:ascii="Calibri Light" w:hAnsi="Calibri Light" w:cs="Calibri Light"/>
                <w:szCs w:val="22"/>
              </w:rPr>
            </w:pPr>
            <w:r>
              <w:rPr>
                <w:rFonts w:ascii="Calibri Light" w:hAnsi="Calibri Light" w:cs="Calibri Light"/>
                <w:szCs w:val="22"/>
              </w:rPr>
              <w:t>Reviewed by:</w:t>
            </w:r>
          </w:p>
        </w:tc>
      </w:tr>
      <w:tr w:rsidR="00B20BA3" w14:paraId="503D216E" w14:textId="77777777" w:rsidTr="0048633D">
        <w:tc>
          <w:tcPr>
            <w:tcW w:w="4649" w:type="dxa"/>
            <w:tcBorders>
              <w:bottom w:val="single" w:sz="4" w:space="0" w:color="auto"/>
            </w:tcBorders>
          </w:tcPr>
          <w:p w14:paraId="401ED6C8" w14:textId="77777777" w:rsidR="00B20BA3" w:rsidRDefault="00B20BA3" w:rsidP="00FD42AF">
            <w:pPr>
              <w:pStyle w:val="BodyText"/>
              <w:spacing w:before="240" w:after="0"/>
              <w:jc w:val="both"/>
              <w:rPr>
                <w:rFonts w:ascii="Calibri Light" w:hAnsi="Calibri Light" w:cs="Calibri Light"/>
                <w:szCs w:val="22"/>
              </w:rPr>
            </w:pPr>
          </w:p>
        </w:tc>
        <w:tc>
          <w:tcPr>
            <w:tcW w:w="4649" w:type="dxa"/>
          </w:tcPr>
          <w:p w14:paraId="7A2288A0" w14:textId="77777777" w:rsidR="00B20BA3" w:rsidRDefault="00B20BA3" w:rsidP="00FD42AF">
            <w:pPr>
              <w:pStyle w:val="BodyText"/>
              <w:spacing w:before="240" w:after="0"/>
              <w:jc w:val="both"/>
              <w:rPr>
                <w:rFonts w:ascii="Calibri Light" w:hAnsi="Calibri Light" w:cs="Calibri Light"/>
                <w:szCs w:val="22"/>
              </w:rPr>
            </w:pPr>
          </w:p>
        </w:tc>
        <w:tc>
          <w:tcPr>
            <w:tcW w:w="4650" w:type="dxa"/>
            <w:tcBorders>
              <w:bottom w:val="single" w:sz="4" w:space="0" w:color="auto"/>
            </w:tcBorders>
          </w:tcPr>
          <w:p w14:paraId="19E062DB" w14:textId="77777777" w:rsidR="00B20BA3" w:rsidRDefault="00B20BA3" w:rsidP="00FD42AF">
            <w:pPr>
              <w:pStyle w:val="BodyText"/>
              <w:spacing w:before="240" w:after="0"/>
              <w:jc w:val="both"/>
              <w:rPr>
                <w:rFonts w:ascii="Calibri Light" w:hAnsi="Calibri Light" w:cs="Calibri Light"/>
                <w:szCs w:val="22"/>
              </w:rPr>
            </w:pPr>
          </w:p>
        </w:tc>
      </w:tr>
      <w:tr w:rsidR="00B20BA3" w14:paraId="4B722FDA" w14:textId="77777777" w:rsidTr="0048633D">
        <w:tc>
          <w:tcPr>
            <w:tcW w:w="4649" w:type="dxa"/>
            <w:tcBorders>
              <w:top w:val="single" w:sz="4" w:space="0" w:color="auto"/>
            </w:tcBorders>
          </w:tcPr>
          <w:p w14:paraId="543869CD" w14:textId="0BF33BDD" w:rsidR="00B20BA3" w:rsidRDefault="00B20BA3" w:rsidP="00FD42AF">
            <w:pPr>
              <w:pStyle w:val="BodyText"/>
              <w:spacing w:before="240" w:after="0"/>
              <w:jc w:val="both"/>
              <w:rPr>
                <w:rFonts w:ascii="Calibri Light" w:hAnsi="Calibri Light" w:cs="Calibri Light"/>
                <w:szCs w:val="22"/>
              </w:rPr>
            </w:pPr>
            <w:r>
              <w:rPr>
                <w:rFonts w:ascii="Calibri Light" w:hAnsi="Calibri Light" w:cs="Calibri Light"/>
                <w:szCs w:val="22"/>
              </w:rPr>
              <w:t>DA Senior</w:t>
            </w:r>
          </w:p>
        </w:tc>
        <w:tc>
          <w:tcPr>
            <w:tcW w:w="4649" w:type="dxa"/>
          </w:tcPr>
          <w:p w14:paraId="133FCC72" w14:textId="77777777" w:rsidR="00B20BA3" w:rsidRDefault="00B20BA3" w:rsidP="00FD42AF">
            <w:pPr>
              <w:pStyle w:val="BodyText"/>
              <w:spacing w:before="240" w:after="0"/>
              <w:jc w:val="both"/>
              <w:rPr>
                <w:rFonts w:ascii="Calibri Light" w:hAnsi="Calibri Light" w:cs="Calibri Light"/>
                <w:szCs w:val="22"/>
              </w:rPr>
            </w:pPr>
          </w:p>
        </w:tc>
        <w:tc>
          <w:tcPr>
            <w:tcW w:w="4650" w:type="dxa"/>
            <w:tcBorders>
              <w:top w:val="single" w:sz="4" w:space="0" w:color="auto"/>
            </w:tcBorders>
          </w:tcPr>
          <w:p w14:paraId="1192E545" w14:textId="0597B249" w:rsidR="00B20BA3" w:rsidRDefault="005530CB" w:rsidP="00FD42AF">
            <w:pPr>
              <w:pStyle w:val="BodyText"/>
              <w:spacing w:before="240" w:after="0"/>
              <w:jc w:val="both"/>
              <w:rPr>
                <w:rFonts w:ascii="Calibri Light" w:hAnsi="Calibri Light" w:cs="Calibri Light"/>
                <w:szCs w:val="22"/>
              </w:rPr>
            </w:pPr>
            <w:ins w:id="176" w:author="Nguyen Ngoc, Diem" w:date="2021-03-12T08:44:00Z">
              <w:r>
                <w:rPr>
                  <w:rFonts w:ascii="Calibri Light" w:hAnsi="Calibri Light" w:cs="Calibri Light"/>
                  <w:szCs w:val="22"/>
                </w:rPr>
                <w:t>Head of</w:t>
              </w:r>
            </w:ins>
            <w:del w:id="177" w:author="Nguyen Ngoc, Diem" w:date="2021-03-12T08:44:00Z">
              <w:r w:rsidR="00B20BA3" w:rsidDel="005530CB">
                <w:rPr>
                  <w:rFonts w:ascii="Calibri Light" w:hAnsi="Calibri Light" w:cs="Calibri Light"/>
                  <w:szCs w:val="22"/>
                </w:rPr>
                <w:delText xml:space="preserve">DA </w:delText>
              </w:r>
            </w:del>
            <w:ins w:id="178" w:author="Nguyen Ngoc, Diem" w:date="2021-03-12T08:44:00Z">
              <w:r>
                <w:rPr>
                  <w:rFonts w:ascii="Calibri Light" w:hAnsi="Calibri Light" w:cs="Calibri Light"/>
                  <w:szCs w:val="22"/>
                </w:rPr>
                <w:t xml:space="preserve"> DA</w:t>
              </w:r>
            </w:ins>
            <w:del w:id="179" w:author="Nguyen Ngoc, Diem" w:date="2021-03-12T08:44:00Z">
              <w:r w:rsidR="00B20BA3" w:rsidDel="005530CB">
                <w:rPr>
                  <w:rFonts w:ascii="Calibri Light" w:hAnsi="Calibri Light" w:cs="Calibri Light"/>
                  <w:szCs w:val="22"/>
                </w:rPr>
                <w:delText>Manager</w:delText>
              </w:r>
            </w:del>
          </w:p>
        </w:tc>
      </w:tr>
    </w:tbl>
    <w:p w14:paraId="7949ECE2" w14:textId="77777777" w:rsidR="00FD42AF" w:rsidRPr="00E16A48" w:rsidRDefault="00FD42AF" w:rsidP="00FD42AF">
      <w:pPr>
        <w:pStyle w:val="BodyText"/>
        <w:spacing w:before="240" w:after="0"/>
        <w:jc w:val="both"/>
        <w:rPr>
          <w:rFonts w:ascii="Calibri Light" w:hAnsi="Calibri Light" w:cs="Calibri Light"/>
          <w:szCs w:val="22"/>
        </w:rPr>
      </w:pPr>
    </w:p>
    <w:sectPr w:rsidR="00FD42AF" w:rsidRPr="00E16A48" w:rsidSect="00FD42AF">
      <w:headerReference w:type="even" r:id="rId21"/>
      <w:headerReference w:type="default" r:id="rId22"/>
      <w:footerReference w:type="even" r:id="rId23"/>
      <w:footerReference w:type="default" r:id="rId24"/>
      <w:headerReference w:type="first" r:id="rId25"/>
      <w:footerReference w:type="first" r:id="rId26"/>
      <w:endnotePr>
        <w:numFmt w:val="decimal"/>
        <w:numRestart w:val="eachSect"/>
      </w:endnotePr>
      <w:pgSz w:w="16838" w:h="11906" w:orient="landscape"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Vu Hoang, Lam" w:date="2021-03-09T09:24:00Z" w:initials="VHL">
    <w:p w14:paraId="7AB2AF54" w14:textId="05FF4ED9" w:rsidR="00F77C48" w:rsidRDefault="00F77C48">
      <w:pPr>
        <w:pStyle w:val="CommentText"/>
      </w:pPr>
      <w:r>
        <w:rPr>
          <w:rStyle w:val="CommentReference"/>
        </w:rPr>
        <w:annotationRef/>
      </w:r>
      <w:r>
        <w:t>Open for ET to update</w:t>
      </w:r>
    </w:p>
  </w:comment>
  <w:comment w:id="118" w:author="Vu Hoang, Lam" w:date="2021-03-09T09:34:00Z" w:initials="VHL">
    <w:p w14:paraId="4364FB97" w14:textId="7F08A203" w:rsidR="00F77C48" w:rsidRDefault="00F77C48">
      <w:pPr>
        <w:pStyle w:val="CommentText"/>
      </w:pPr>
      <w:r>
        <w:rPr>
          <w:rStyle w:val="CommentReference"/>
        </w:rPr>
        <w:annotationRef/>
      </w:r>
      <w:r>
        <w:t>Open for ET to update</w:t>
      </w:r>
    </w:p>
  </w:comment>
  <w:comment w:id="127" w:author="Vu Hoang, Lam" w:date="2021-03-09T09:27:00Z" w:initials="VHL">
    <w:p w14:paraId="0E61BA70" w14:textId="30154DCF" w:rsidR="00F77C48" w:rsidRDefault="00F77C48">
      <w:pPr>
        <w:pStyle w:val="CommentText"/>
      </w:pPr>
      <w:r>
        <w:rPr>
          <w:rStyle w:val="CommentReference"/>
        </w:rPr>
        <w:annotationRef/>
      </w:r>
      <w:r>
        <w:t>Open for ET to update</w:t>
      </w:r>
    </w:p>
  </w:comment>
  <w:comment w:id="153" w:author="Vu Hoang, Lam" w:date="2021-03-09T09:29:00Z" w:initials="VHL">
    <w:p w14:paraId="3CA23A49" w14:textId="50B6FCF5" w:rsidR="00F77C48" w:rsidRDefault="00F77C48">
      <w:pPr>
        <w:pStyle w:val="CommentText"/>
      </w:pPr>
      <w:r>
        <w:rPr>
          <w:rStyle w:val="CommentReference"/>
        </w:rPr>
        <w:annotationRef/>
      </w:r>
      <w:r>
        <w:t>Open for ET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B2AF54" w15:done="0"/>
  <w15:commentEx w15:paraId="4364FB97" w15:done="0"/>
  <w15:commentEx w15:paraId="0E61BA70" w15:done="0"/>
  <w15:commentEx w15:paraId="3CA23A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B2AF54" w16cid:durableId="2443DF1A"/>
  <w16cid:commentId w16cid:paraId="4364FB97" w16cid:durableId="2443DF1B"/>
  <w16cid:commentId w16cid:paraId="0E61BA70" w16cid:durableId="2443DF1C"/>
  <w16cid:commentId w16cid:paraId="3CA23A49" w16cid:durableId="2443D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84328" w14:textId="77777777" w:rsidR="000E4AC8" w:rsidRDefault="000E4AC8">
      <w:r>
        <w:separator/>
      </w:r>
    </w:p>
  </w:endnote>
  <w:endnote w:type="continuationSeparator" w:id="0">
    <w:p w14:paraId="424E7105" w14:textId="77777777" w:rsidR="000E4AC8" w:rsidRDefault="000E4AC8">
      <w:r>
        <w:continuationSeparator/>
      </w:r>
    </w:p>
  </w:endnote>
  <w:endnote w:type="continuationNotice" w:id="1">
    <w:p w14:paraId="394989CD" w14:textId="77777777" w:rsidR="000E4AC8" w:rsidRDefault="000E4AC8"/>
  </w:endnote>
  <w:endnote w:id="2">
    <w:p w14:paraId="7455C00B" w14:textId="2A8F0005" w:rsidR="002778E7" w:rsidRDefault="002778E7" w:rsidP="00177DEA">
      <w:pPr>
        <w:pStyle w:val="EndnoteText"/>
        <w:rPr>
          <w:rFonts w:ascii="Calibri Light" w:hAnsi="Calibri Light" w:cs="Calibri Light"/>
          <w:sz w:val="16"/>
          <w:szCs w:val="16"/>
        </w:rPr>
      </w:pPr>
      <w:r>
        <w:rPr>
          <w:rStyle w:val="EndnoteReference"/>
          <w:rFonts w:ascii="Calibri Light" w:hAnsi="Calibri Light" w:cs="Calibri Light"/>
          <w:color w:val="auto"/>
          <w:sz w:val="16"/>
          <w:szCs w:val="16"/>
        </w:rPr>
        <w:endnoteRef/>
      </w:r>
      <w:r>
        <w:rPr>
          <w:rFonts w:ascii="Calibri Light" w:hAnsi="Calibri Light" w:cs="Calibri Light"/>
          <w:color w:val="auto"/>
          <w:sz w:val="16"/>
          <w:szCs w:val="16"/>
        </w:rPr>
        <w:t xml:space="preserve"> </w:t>
      </w:r>
      <w:r>
        <w:rPr>
          <w:rFonts w:ascii="Calibri Light" w:hAnsi="Calibri Light" w:cs="Calibri Light"/>
          <w:color w:val="auto"/>
          <w:sz w:val="16"/>
          <w:szCs w:val="16"/>
        </w:rPr>
        <w:tab/>
      </w:r>
      <w:r w:rsidRPr="00445501">
        <w:rPr>
          <w:rFonts w:ascii="Calibri Light" w:hAnsi="Calibri Light" w:cs="Calibri Light"/>
          <w:bCs/>
          <w:sz w:val="16"/>
          <w:szCs w:val="16"/>
        </w:rPr>
        <w:t xml:space="preserve">This form is meant for </w:t>
      </w:r>
      <w:r w:rsidRPr="00177DEA">
        <w:rPr>
          <w:rFonts w:ascii="Calibri Light" w:hAnsi="Calibri Light" w:cs="Calibri Light"/>
          <w:bCs/>
          <w:sz w:val="16"/>
          <w:szCs w:val="16"/>
        </w:rPr>
        <w:t>ISA audits only. For PCAOB audits, please use the DTTL Global template (Form DA1200A) available in Technical Library.</w:t>
      </w:r>
    </w:p>
  </w:endnote>
  <w:endnote w:id="3">
    <w:p w14:paraId="3FE9D2E7" w14:textId="47AF3FE6" w:rsidR="002778E7" w:rsidDel="009A3EC3" w:rsidRDefault="002778E7" w:rsidP="00854D37">
      <w:pPr>
        <w:pStyle w:val="EndnoteText"/>
        <w:rPr>
          <w:del w:id="19" w:author="Vu Hoang, Lam" w:date="2021-05-10T16:37:00Z"/>
          <w:rFonts w:ascii="Calibri Light" w:hAnsi="Calibri Light" w:cs="Calibri Light"/>
          <w:sz w:val="16"/>
          <w:szCs w:val="16"/>
        </w:rPr>
      </w:pPr>
      <w:del w:id="20" w:author="Vu Hoang, Lam" w:date="2021-05-10T16:37:00Z">
        <w:r w:rsidDel="009A3EC3">
          <w:rPr>
            <w:rStyle w:val="EndnoteReference"/>
            <w:rFonts w:ascii="Calibri Light" w:hAnsi="Calibri Light" w:cs="Calibri Light"/>
            <w:color w:val="auto"/>
            <w:sz w:val="16"/>
            <w:szCs w:val="16"/>
          </w:rPr>
          <w:endnoteRef/>
        </w:r>
        <w:r w:rsidDel="009A3EC3">
          <w:rPr>
            <w:rFonts w:ascii="Calibri Light" w:hAnsi="Calibri Light" w:cs="Calibri Light"/>
            <w:color w:val="auto"/>
            <w:sz w:val="16"/>
            <w:szCs w:val="16"/>
          </w:rPr>
          <w:delText xml:space="preserve"> </w:delText>
        </w:r>
        <w:r w:rsidDel="009A3EC3">
          <w:rPr>
            <w:rFonts w:ascii="Calibri Light" w:hAnsi="Calibri Light" w:cs="Calibri Light"/>
            <w:color w:val="auto"/>
            <w:sz w:val="16"/>
            <w:szCs w:val="16"/>
          </w:rPr>
          <w:tab/>
        </w:r>
        <w:r w:rsidDel="009A3EC3">
          <w:rPr>
            <w:rFonts w:ascii="Calibri Light" w:hAnsi="Calibri Light" w:cs="Calibri Light"/>
            <w:sz w:val="16"/>
            <w:szCs w:val="16"/>
          </w:rPr>
          <w:delText xml:space="preserve">If the scope of procedures agreed upon does not include Deloitte Way Workflow analytics or custom/tailored analytics, generally, an accompanying Form DA1200B is not recommended as the procedures </w:delText>
        </w:r>
        <w:r w:rsidDel="009A3EC3">
          <w:rPr>
            <w:rFonts w:ascii="Calibri Light" w:hAnsi="Calibri Light" w:cs="Calibri Light"/>
            <w:color w:val="auto"/>
            <w:sz w:val="16"/>
            <w:szCs w:val="16"/>
          </w:rPr>
          <w:delText>performed</w:delText>
        </w:r>
        <w:r w:rsidDel="009A3EC3">
          <w:rPr>
            <w:rFonts w:ascii="Calibri Light" w:hAnsi="Calibri Light" w:cs="Calibri Light"/>
            <w:sz w:val="16"/>
            <w:szCs w:val="16"/>
          </w:rPr>
          <w:delText xml:space="preserve"> by the DA Specialist are limited to data preparation and do not include judgments or conclusions on the outcomes of audit procedures.</w:delText>
        </w:r>
      </w:del>
    </w:p>
  </w:endnote>
  <w:endnote w:id="4">
    <w:p w14:paraId="587D244B" w14:textId="77777777" w:rsidR="002778E7" w:rsidRPr="00494AD3" w:rsidRDefault="002778E7" w:rsidP="008417C9">
      <w:pPr>
        <w:pStyle w:val="EndnoteText"/>
        <w:rPr>
          <w:rFonts w:asciiTheme="majorHAnsi" w:hAnsiTheme="majorHAnsi" w:cstheme="majorHAnsi"/>
          <w:color w:val="auto"/>
          <w:sz w:val="16"/>
          <w:szCs w:val="16"/>
        </w:rPr>
      </w:pPr>
      <w:r w:rsidRPr="00494AD3">
        <w:rPr>
          <w:rStyle w:val="EndnoteReference"/>
          <w:rFonts w:asciiTheme="majorHAnsi" w:hAnsiTheme="majorHAnsi" w:cstheme="majorHAnsi"/>
          <w:color w:val="auto"/>
          <w:sz w:val="16"/>
          <w:szCs w:val="16"/>
        </w:rPr>
        <w:endnoteRef/>
      </w:r>
      <w:r w:rsidRPr="00494AD3">
        <w:rPr>
          <w:rFonts w:asciiTheme="majorHAnsi" w:hAnsiTheme="majorHAnsi" w:cstheme="majorHAnsi"/>
          <w:color w:val="auto"/>
          <w:sz w:val="16"/>
          <w:szCs w:val="16"/>
        </w:rPr>
        <w:t xml:space="preserve"> </w:t>
      </w:r>
      <w:r w:rsidRPr="00494AD3">
        <w:rPr>
          <w:rFonts w:asciiTheme="majorHAnsi" w:hAnsiTheme="majorHAnsi" w:cstheme="majorHAnsi"/>
          <w:color w:val="auto"/>
          <w:sz w:val="16"/>
          <w:szCs w:val="16"/>
        </w:rPr>
        <w:tab/>
      </w:r>
      <w:r w:rsidRPr="00494AD3">
        <w:rPr>
          <w:rFonts w:asciiTheme="majorHAnsi" w:hAnsiTheme="majorHAnsi" w:cstheme="majorHAnsi"/>
          <w:iCs/>
          <w:color w:val="auto"/>
          <w:sz w:val="16"/>
          <w:szCs w:val="16"/>
        </w:rPr>
        <w:t>Subcontracting refers to the use of resources outside of the signing legal audit entity.</w:t>
      </w:r>
    </w:p>
  </w:endnote>
  <w:endnote w:id="5">
    <w:p w14:paraId="0548F401" w14:textId="77777777" w:rsidR="002778E7" w:rsidRPr="003B394B" w:rsidRDefault="002778E7" w:rsidP="003B1FB1">
      <w:pPr>
        <w:pStyle w:val="EndnoteText"/>
        <w:spacing w:after="120"/>
        <w:rPr>
          <w:rFonts w:ascii="Calibri Light" w:hAnsi="Calibri Light" w:cs="Calibri Light"/>
          <w:sz w:val="16"/>
          <w:szCs w:val="16"/>
        </w:rPr>
      </w:pPr>
      <w:r w:rsidRPr="003B394B">
        <w:rPr>
          <w:rStyle w:val="EndnoteReference"/>
          <w:rFonts w:ascii="Calibri Light" w:hAnsi="Calibri Light" w:cs="Calibri Light"/>
          <w:sz w:val="16"/>
          <w:szCs w:val="16"/>
        </w:rPr>
        <w:endnoteRef/>
      </w:r>
      <w:r w:rsidRPr="003B394B">
        <w:rPr>
          <w:rFonts w:ascii="Calibri Light" w:hAnsi="Calibri Light" w:cs="Calibri Light"/>
          <w:sz w:val="16"/>
          <w:szCs w:val="16"/>
        </w:rPr>
        <w:t xml:space="preserve"> </w:t>
      </w:r>
      <w:r w:rsidRPr="003B394B">
        <w:rPr>
          <w:rFonts w:ascii="Calibri Light" w:hAnsi="Calibri Light" w:cs="Calibri Light"/>
          <w:sz w:val="16"/>
          <w:szCs w:val="16"/>
        </w:rPr>
        <w:tab/>
        <w:t>See</w:t>
      </w:r>
      <w:r w:rsidRPr="003B394B">
        <w:rPr>
          <w:rFonts w:ascii="Calibri Light" w:hAnsi="Calibri Light" w:cs="Calibri Light"/>
          <w:color w:val="62B5E5"/>
          <w:sz w:val="16"/>
          <w:szCs w:val="16"/>
        </w:rPr>
        <w:t xml:space="preserve"> </w:t>
      </w:r>
      <w:hyperlink r:id="rId1" w:history="1">
        <w:r w:rsidRPr="003B394B">
          <w:rPr>
            <w:rStyle w:val="Hyperlink"/>
            <w:rFonts w:ascii="Calibri Light" w:hAnsi="Calibri Light" w:cs="Calibri Light"/>
            <w:sz w:val="16"/>
            <w:szCs w:val="16"/>
          </w:rPr>
          <w:t>DTTL PCAOB AAM 13150</w:t>
        </w:r>
      </w:hyperlink>
      <w:r w:rsidRPr="003B394B">
        <w:rPr>
          <w:rFonts w:ascii="Calibri Light" w:hAnsi="Calibri Light" w:cs="Calibri Light"/>
          <w:sz w:val="16"/>
          <w:szCs w:val="16"/>
        </w:rPr>
        <w:t xml:space="preserve"> or </w:t>
      </w:r>
      <w:hyperlink r:id="rId2" w:history="1">
        <w:r w:rsidRPr="003B394B">
          <w:rPr>
            <w:rStyle w:val="Hyperlink"/>
            <w:rFonts w:ascii="Calibri Light" w:hAnsi="Calibri Light" w:cs="Calibri Light"/>
            <w:sz w:val="16"/>
            <w:szCs w:val="16"/>
          </w:rPr>
          <w:t>DTTL AAM 13150</w:t>
        </w:r>
      </w:hyperlink>
      <w:r w:rsidRPr="003B394B">
        <w:rPr>
          <w:rFonts w:ascii="Calibri Light" w:hAnsi="Calibri Light" w:cs="Calibri Light"/>
          <w:sz w:val="16"/>
          <w:szCs w:val="16"/>
        </w:rPr>
        <w:t xml:space="preserve">, </w:t>
      </w:r>
      <w:r w:rsidRPr="003B394B">
        <w:rPr>
          <w:rFonts w:ascii="Calibri Light" w:hAnsi="Calibri Light" w:cs="Calibri Light"/>
          <w:i/>
          <w:sz w:val="16"/>
          <w:szCs w:val="16"/>
        </w:rPr>
        <w:t>Identify and Assess Risks of Material Misstatement</w:t>
      </w:r>
      <w:r w:rsidRPr="003B394B">
        <w:rPr>
          <w:rFonts w:ascii="Calibri Light" w:hAnsi="Calibri Light" w:cs="Calibri Light"/>
          <w:sz w:val="16"/>
          <w:szCs w:val="16"/>
        </w:rPr>
        <w:t>, for a description of varying levels of inherent risk (lower, higher, and significant).</w:t>
      </w:r>
    </w:p>
  </w:endnote>
  <w:endnote w:id="6">
    <w:p w14:paraId="403006EA" w14:textId="7A3C00F6" w:rsidR="002778E7" w:rsidRDefault="002778E7" w:rsidP="00883250">
      <w:pPr>
        <w:pStyle w:val="EndnoteText"/>
        <w:rPr>
          <w:rFonts w:ascii="Calibri Light" w:hAnsi="Calibri Light" w:cs="Calibri Light"/>
          <w:sz w:val="16"/>
          <w:szCs w:val="16"/>
        </w:rPr>
      </w:pPr>
      <w:r>
        <w:rPr>
          <w:rStyle w:val="EndnoteReference"/>
          <w:rFonts w:ascii="Calibri Light" w:hAnsi="Calibri Light" w:cs="Calibri Light"/>
          <w:sz w:val="16"/>
          <w:szCs w:val="16"/>
        </w:rPr>
        <w:endnoteRef/>
      </w:r>
      <w:r>
        <w:rPr>
          <w:rFonts w:ascii="Calibri Light" w:hAnsi="Calibri Light" w:cs="Calibri Light"/>
          <w:sz w:val="16"/>
          <w:szCs w:val="16"/>
        </w:rPr>
        <w:t xml:space="preserve"> </w:t>
      </w:r>
      <w:r>
        <w:rPr>
          <w:rFonts w:ascii="Calibri Light" w:hAnsi="Calibri Light" w:cs="Calibri Light"/>
          <w:sz w:val="16"/>
          <w:szCs w:val="16"/>
        </w:rPr>
        <w:tab/>
        <w:t xml:space="preserve">See </w:t>
      </w:r>
      <w:hyperlink r:id="rId3" w:history="1">
        <w:r>
          <w:rPr>
            <w:rStyle w:val="Hyperlink"/>
            <w:rFonts w:ascii="Calibri Light" w:hAnsi="Calibri Light" w:cs="Calibri Light"/>
            <w:sz w:val="16"/>
            <w:szCs w:val="16"/>
          </w:rPr>
          <w:t xml:space="preserve"> </w:t>
        </w:r>
        <w:hyperlink r:id="rId4" w:history="1">
          <w:r>
            <w:rPr>
              <w:rStyle w:val="Hyperlink"/>
              <w:rFonts w:ascii="Calibri Light" w:hAnsi="Calibri Light" w:cs="Calibri Light"/>
              <w:sz w:val="16"/>
              <w:szCs w:val="16"/>
            </w:rPr>
            <w:t>DTTL AAM 22900-2</w:t>
          </w:r>
        </w:hyperlink>
      </w:hyperlink>
      <w:r>
        <w:rPr>
          <w:rFonts w:ascii="Calibri Light" w:hAnsi="Calibri Light" w:cs="Calibri Light"/>
          <w:sz w:val="16"/>
          <w:szCs w:val="16"/>
        </w:rPr>
        <w:t xml:space="preserve"> and</w:t>
      </w:r>
      <w:hyperlink r:id="rId5" w:history="1">
        <w:r>
          <w:rPr>
            <w:rStyle w:val="Hyperlink"/>
            <w:rFonts w:ascii="Calibri Light" w:hAnsi="Calibri Light" w:cs="Calibri Light"/>
            <w:sz w:val="16"/>
            <w:szCs w:val="16"/>
          </w:rPr>
          <w:t xml:space="preserve"> DTTL AAM 00300, </w:t>
        </w:r>
        <w:r>
          <w:rPr>
            <w:rStyle w:val="Hyperlink"/>
            <w:rFonts w:ascii="Calibri Light" w:hAnsi="Calibri Light" w:cs="Calibri Light"/>
            <w:i/>
            <w:sz w:val="16"/>
            <w:szCs w:val="16"/>
          </w:rPr>
          <w:t>Supervision of the Audit Engagement.</w:t>
        </w:r>
      </w:hyperlink>
    </w:p>
  </w:endnote>
  <w:endnote w:id="7">
    <w:p w14:paraId="0D861C26" w14:textId="119F1C5A" w:rsidR="002778E7" w:rsidRDefault="002778E7" w:rsidP="00883250">
      <w:pPr>
        <w:pStyle w:val="EndnoteText"/>
        <w:rPr>
          <w:rFonts w:ascii="Calibri Light" w:hAnsi="Calibri Light" w:cs="Calibri Light"/>
          <w:sz w:val="16"/>
          <w:szCs w:val="16"/>
        </w:rPr>
      </w:pPr>
      <w:r>
        <w:rPr>
          <w:rStyle w:val="EndnoteReference"/>
          <w:rFonts w:ascii="Calibri Light" w:hAnsi="Calibri Light" w:cs="Calibri Light"/>
          <w:sz w:val="16"/>
          <w:szCs w:val="16"/>
        </w:rPr>
        <w:endnoteRef/>
      </w:r>
      <w:r>
        <w:rPr>
          <w:rFonts w:ascii="Calibri Light" w:hAnsi="Calibri Light" w:cs="Calibri Light"/>
          <w:sz w:val="16"/>
          <w:szCs w:val="16"/>
        </w:rPr>
        <w:t xml:space="preserve"> </w:t>
      </w:r>
      <w:r>
        <w:rPr>
          <w:rFonts w:ascii="Calibri Light" w:hAnsi="Calibri Light" w:cs="Calibri Light"/>
          <w:sz w:val="16"/>
          <w:szCs w:val="16"/>
        </w:rPr>
        <w:tab/>
        <w:t xml:space="preserve">See </w:t>
      </w:r>
      <w:hyperlink r:id="rId6" w:history="1">
        <w:r>
          <w:rPr>
            <w:rStyle w:val="Hyperlink"/>
            <w:rFonts w:ascii="Calibri Light" w:hAnsi="Calibri Light" w:cs="Calibri Light"/>
            <w:sz w:val="16"/>
            <w:szCs w:val="16"/>
          </w:rPr>
          <w:t xml:space="preserve"> </w:t>
        </w:r>
        <w:hyperlink r:id="rId7" w:history="1">
          <w:r>
            <w:rPr>
              <w:rStyle w:val="Hyperlink"/>
              <w:rFonts w:ascii="Calibri Light" w:hAnsi="Calibri Light" w:cs="Calibri Light"/>
              <w:sz w:val="16"/>
              <w:szCs w:val="16"/>
            </w:rPr>
            <w:t>DTTL AAM 22900-2</w:t>
          </w:r>
        </w:hyperlink>
      </w:hyperlink>
      <w:r>
        <w:rPr>
          <w:rFonts w:ascii="Calibri Light" w:hAnsi="Calibri Light" w:cs="Calibri Light"/>
          <w:sz w:val="16"/>
          <w:szCs w:val="16"/>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C9977" w14:textId="77777777" w:rsidR="000F53D1" w:rsidRDefault="000F53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8CF85" w14:textId="63C68AF9" w:rsidR="002778E7" w:rsidRPr="00910879" w:rsidRDefault="002778E7" w:rsidP="00B20BA3">
    <w:pPr>
      <w:pStyle w:val="Footer"/>
      <w:pBdr>
        <w:top w:val="single" w:sz="4" w:space="1" w:color="D9D9D9" w:themeColor="background1" w:themeShade="D9"/>
      </w:pBdr>
      <w:rPr>
        <w:rFonts w:asciiTheme="majorHAnsi" w:hAnsiTheme="majorHAnsi" w:cstheme="majorHAnsi"/>
        <w:sz w:val="18"/>
        <w:szCs w:val="18"/>
      </w:rPr>
    </w:pPr>
    <w:r>
      <w:rPr>
        <w:rFonts w:asciiTheme="majorHAnsi" w:hAnsiTheme="majorHAnsi" w:cstheme="majorHAnsi"/>
        <w:sz w:val="18"/>
        <w:szCs w:val="18"/>
      </w:rPr>
      <w:t xml:space="preserve">Engagement Name: </w:t>
    </w:r>
    <w:r w:rsidR="00F77C48">
      <w:rPr>
        <w:rFonts w:asciiTheme="majorHAnsi" w:hAnsiTheme="majorHAnsi" w:cstheme="majorHAnsi"/>
        <w:sz w:val="18"/>
        <w:szCs w:val="18"/>
      </w:rPr>
      <w:t>SPC-AUD-VAS1220</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sdt>
      <w:sdtPr>
        <w:rPr>
          <w:rFonts w:asciiTheme="majorHAnsi" w:hAnsiTheme="majorHAnsi" w:cstheme="majorHAnsi"/>
          <w:sz w:val="18"/>
          <w:szCs w:val="18"/>
        </w:rPr>
        <w:id w:val="-466516747"/>
        <w:docPartObj>
          <w:docPartGallery w:val="Page Numbers (Bottom of Page)"/>
          <w:docPartUnique/>
        </w:docPartObj>
      </w:sdtPr>
      <w:sdtEndPr>
        <w:rPr>
          <w:color w:val="7F7F7F" w:themeColor="background1" w:themeShade="7F"/>
          <w:spacing w:val="60"/>
        </w:rPr>
      </w:sdtEndPr>
      <w:sdtContent>
        <w:r w:rsidRPr="00910879">
          <w:rPr>
            <w:rFonts w:asciiTheme="majorHAnsi" w:hAnsiTheme="majorHAnsi" w:cstheme="majorHAnsi"/>
            <w:sz w:val="18"/>
            <w:szCs w:val="18"/>
          </w:rPr>
          <w:fldChar w:fldCharType="begin"/>
        </w:r>
        <w:r w:rsidRPr="00910879">
          <w:rPr>
            <w:rFonts w:asciiTheme="majorHAnsi" w:hAnsiTheme="majorHAnsi" w:cstheme="majorHAnsi"/>
            <w:sz w:val="18"/>
            <w:szCs w:val="18"/>
          </w:rPr>
          <w:instrText xml:space="preserve"> PAGE   \* MERGEFORMAT </w:instrText>
        </w:r>
        <w:r w:rsidRPr="00910879">
          <w:rPr>
            <w:rFonts w:asciiTheme="majorHAnsi" w:hAnsiTheme="majorHAnsi" w:cstheme="majorHAnsi"/>
            <w:sz w:val="18"/>
            <w:szCs w:val="18"/>
          </w:rPr>
          <w:fldChar w:fldCharType="separate"/>
        </w:r>
        <w:r w:rsidR="000F53D1">
          <w:rPr>
            <w:rFonts w:asciiTheme="majorHAnsi" w:hAnsiTheme="majorHAnsi" w:cstheme="majorHAnsi"/>
            <w:noProof/>
            <w:sz w:val="18"/>
            <w:szCs w:val="18"/>
          </w:rPr>
          <w:t>2</w:t>
        </w:r>
        <w:r w:rsidRPr="00910879">
          <w:rPr>
            <w:rFonts w:asciiTheme="majorHAnsi" w:hAnsiTheme="majorHAnsi" w:cstheme="majorHAnsi"/>
            <w:noProof/>
            <w:sz w:val="18"/>
            <w:szCs w:val="18"/>
          </w:rPr>
          <w:fldChar w:fldCharType="end"/>
        </w:r>
        <w:r w:rsidRPr="00910879">
          <w:rPr>
            <w:rFonts w:asciiTheme="majorHAnsi" w:hAnsiTheme="majorHAnsi" w:cstheme="majorHAnsi"/>
            <w:sz w:val="18"/>
            <w:szCs w:val="18"/>
          </w:rPr>
          <w:t xml:space="preserve"> | </w:t>
        </w:r>
        <w:r w:rsidRPr="00910879">
          <w:rPr>
            <w:rFonts w:asciiTheme="majorHAnsi" w:hAnsiTheme="majorHAnsi" w:cstheme="majorHAnsi"/>
            <w:color w:val="7F7F7F" w:themeColor="background1" w:themeShade="7F"/>
            <w:spacing w:val="60"/>
            <w:sz w:val="18"/>
            <w:szCs w:val="18"/>
          </w:rPr>
          <w:t>Page</w:t>
        </w:r>
      </w:sdtContent>
    </w:sdt>
  </w:p>
  <w:p w14:paraId="3E6E4B90" w14:textId="18296BA3" w:rsidR="002778E7" w:rsidRPr="0048633D" w:rsidRDefault="002778E7">
    <w:pPr>
      <w:pStyle w:val="Footer"/>
      <w:rPr>
        <w:rFonts w:asciiTheme="majorHAnsi" w:hAnsiTheme="majorHAnsi" w:cstheme="majorHAnsi"/>
        <w:sz w:val="18"/>
        <w:szCs w:val="18"/>
      </w:rPr>
    </w:pPr>
    <w:r>
      <w:rPr>
        <w:rFonts w:asciiTheme="majorHAnsi" w:hAnsiTheme="majorHAnsi" w:cstheme="majorHAnsi"/>
        <w:sz w:val="18"/>
        <w:szCs w:val="18"/>
      </w:rPr>
      <w:t>Financial Year-End:</w:t>
    </w:r>
    <w:r w:rsidR="00F77C48">
      <w:rPr>
        <w:rFonts w:asciiTheme="majorHAnsi" w:hAnsiTheme="majorHAnsi" w:cstheme="majorHAnsi"/>
        <w:sz w:val="18"/>
        <w:szCs w:val="18"/>
      </w:rPr>
      <w:t xml:space="preserve"> 31/12/2020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89AC6" w14:textId="446FC85C" w:rsidR="002778E7" w:rsidRPr="0048633D" w:rsidRDefault="002778E7" w:rsidP="0048633D">
    <w:pPr>
      <w:pStyle w:val="Footer"/>
      <w:pBdr>
        <w:top w:val="single" w:sz="4" w:space="1" w:color="D9D9D9" w:themeColor="background1" w:themeShade="D9"/>
      </w:pBdr>
      <w:rPr>
        <w:rFonts w:asciiTheme="majorHAnsi" w:hAnsiTheme="majorHAnsi" w:cstheme="majorHAnsi"/>
        <w:sz w:val="18"/>
        <w:szCs w:val="18"/>
      </w:rPr>
    </w:pPr>
    <w:r>
      <w:rPr>
        <w:rFonts w:asciiTheme="majorHAnsi" w:hAnsiTheme="majorHAnsi" w:cstheme="majorHAnsi"/>
        <w:sz w:val="18"/>
        <w:szCs w:val="18"/>
      </w:rPr>
      <w:t xml:space="preserve">Engagement Name: </w:t>
    </w:r>
    <w:r w:rsidR="00F77C48">
      <w:rPr>
        <w:rFonts w:asciiTheme="majorHAnsi" w:hAnsiTheme="majorHAnsi" w:cstheme="majorHAnsi"/>
        <w:sz w:val="18"/>
        <w:szCs w:val="18"/>
      </w:rPr>
      <w:t>SPC-AUD-VAS1220</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sdt>
      <w:sdtPr>
        <w:rPr>
          <w:rFonts w:asciiTheme="majorHAnsi" w:hAnsiTheme="majorHAnsi" w:cstheme="majorHAnsi"/>
          <w:sz w:val="18"/>
          <w:szCs w:val="18"/>
        </w:rPr>
        <w:id w:val="846220725"/>
        <w:docPartObj>
          <w:docPartGallery w:val="Page Numbers (Bottom of Page)"/>
          <w:docPartUnique/>
        </w:docPartObj>
      </w:sdtPr>
      <w:sdtEndPr>
        <w:rPr>
          <w:color w:val="7F7F7F" w:themeColor="background1" w:themeShade="7F"/>
          <w:spacing w:val="60"/>
        </w:rPr>
      </w:sdtEndPr>
      <w:sdtContent>
        <w:r w:rsidRPr="0048633D">
          <w:rPr>
            <w:rFonts w:asciiTheme="majorHAnsi" w:hAnsiTheme="majorHAnsi" w:cstheme="majorHAnsi"/>
            <w:sz w:val="18"/>
            <w:szCs w:val="18"/>
          </w:rPr>
          <w:fldChar w:fldCharType="begin"/>
        </w:r>
        <w:r w:rsidRPr="0048633D">
          <w:rPr>
            <w:rFonts w:asciiTheme="majorHAnsi" w:hAnsiTheme="majorHAnsi" w:cstheme="majorHAnsi"/>
            <w:sz w:val="18"/>
            <w:szCs w:val="18"/>
          </w:rPr>
          <w:instrText xml:space="preserve"> PAGE   \* MERGEFORMAT </w:instrText>
        </w:r>
        <w:r w:rsidRPr="0048633D">
          <w:rPr>
            <w:rFonts w:asciiTheme="majorHAnsi" w:hAnsiTheme="majorHAnsi" w:cstheme="majorHAnsi"/>
            <w:sz w:val="18"/>
            <w:szCs w:val="18"/>
          </w:rPr>
          <w:fldChar w:fldCharType="separate"/>
        </w:r>
        <w:r w:rsidR="000F53D1">
          <w:rPr>
            <w:rFonts w:asciiTheme="majorHAnsi" w:hAnsiTheme="majorHAnsi" w:cstheme="majorHAnsi"/>
            <w:noProof/>
            <w:sz w:val="18"/>
            <w:szCs w:val="18"/>
          </w:rPr>
          <w:t>1</w:t>
        </w:r>
        <w:r w:rsidRPr="0048633D">
          <w:rPr>
            <w:rFonts w:asciiTheme="majorHAnsi" w:hAnsiTheme="majorHAnsi" w:cstheme="majorHAnsi"/>
            <w:noProof/>
            <w:sz w:val="18"/>
            <w:szCs w:val="18"/>
          </w:rPr>
          <w:fldChar w:fldCharType="end"/>
        </w:r>
        <w:r w:rsidRPr="0048633D">
          <w:rPr>
            <w:rFonts w:asciiTheme="majorHAnsi" w:hAnsiTheme="majorHAnsi" w:cstheme="majorHAnsi"/>
            <w:sz w:val="18"/>
            <w:szCs w:val="18"/>
          </w:rPr>
          <w:t xml:space="preserve"> | </w:t>
        </w:r>
        <w:r w:rsidRPr="0048633D">
          <w:rPr>
            <w:rFonts w:asciiTheme="majorHAnsi" w:hAnsiTheme="majorHAnsi" w:cstheme="majorHAnsi"/>
            <w:color w:val="7F7F7F" w:themeColor="background1" w:themeShade="7F"/>
            <w:spacing w:val="60"/>
            <w:sz w:val="18"/>
            <w:szCs w:val="18"/>
          </w:rPr>
          <w:t>Page</w:t>
        </w:r>
      </w:sdtContent>
    </w:sdt>
  </w:p>
  <w:p w14:paraId="149D6BF9" w14:textId="18C663DA" w:rsidR="002778E7" w:rsidRPr="0048633D" w:rsidRDefault="002778E7">
    <w:pPr>
      <w:pStyle w:val="Footer"/>
      <w:rPr>
        <w:rFonts w:asciiTheme="majorHAnsi" w:hAnsiTheme="majorHAnsi" w:cstheme="majorHAnsi"/>
        <w:sz w:val="18"/>
        <w:szCs w:val="18"/>
      </w:rPr>
    </w:pPr>
    <w:r>
      <w:rPr>
        <w:rFonts w:asciiTheme="majorHAnsi" w:hAnsiTheme="majorHAnsi" w:cstheme="majorHAnsi"/>
        <w:sz w:val="18"/>
        <w:szCs w:val="18"/>
      </w:rPr>
      <w:t>Financial Year-End:</w:t>
    </w:r>
    <w:r w:rsidR="00F77C48">
      <w:rPr>
        <w:rFonts w:asciiTheme="majorHAnsi" w:hAnsiTheme="majorHAnsi" w:cstheme="majorHAnsi"/>
        <w:sz w:val="18"/>
        <w:szCs w:val="18"/>
      </w:rPr>
      <w:t xml:space="preserve"> 31/12/2020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A1734" w14:textId="77777777" w:rsidR="000E4AC8" w:rsidRDefault="000E4AC8">
      <w:r>
        <w:separator/>
      </w:r>
    </w:p>
  </w:footnote>
  <w:footnote w:type="continuationSeparator" w:id="0">
    <w:p w14:paraId="6DE2EFAF" w14:textId="77777777" w:rsidR="000E4AC8" w:rsidRDefault="000E4AC8">
      <w:r>
        <w:continuationSeparator/>
      </w:r>
    </w:p>
  </w:footnote>
  <w:footnote w:type="continuationNotice" w:id="1">
    <w:p w14:paraId="6A9E4159" w14:textId="77777777" w:rsidR="000E4AC8" w:rsidRDefault="000E4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842D9" w14:textId="77777777" w:rsidR="000F53D1" w:rsidRDefault="000F53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4A34D" w14:textId="2B67E28A" w:rsidR="002778E7" w:rsidRDefault="002778E7" w:rsidP="00B20BA3">
    <w:pPr>
      <w:pStyle w:val="Header"/>
      <w:pBdr>
        <w:bottom w:val="single" w:sz="6" w:space="1" w:color="auto"/>
      </w:pBdr>
      <w:rPr>
        <w:rFonts w:asciiTheme="majorHAnsi" w:hAnsiTheme="majorHAnsi" w:cstheme="majorHAnsi"/>
        <w:sz w:val="18"/>
        <w:szCs w:val="18"/>
      </w:rPr>
    </w:pPr>
    <w:r>
      <w:rPr>
        <w:rFonts w:asciiTheme="majorHAnsi" w:hAnsiTheme="majorHAnsi" w:cstheme="majorHAnsi"/>
        <w:sz w:val="18"/>
        <w:szCs w:val="18"/>
      </w:rPr>
      <w:t>Form DA1200A – Data Analytics Specialist Scoping Memo</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t>(SEA 01-2021)</w:t>
    </w:r>
  </w:p>
  <w:p w14:paraId="5013FBE5" w14:textId="20BCA2A2" w:rsidR="002778E7" w:rsidRPr="0048633D" w:rsidRDefault="002778E7" w:rsidP="00B20BA3">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FCBE2" w14:textId="7BFD1FBA" w:rsidR="002778E7" w:rsidRDefault="002778E7" w:rsidP="00B20BA3">
    <w:pPr>
      <w:pStyle w:val="Header"/>
      <w:pBdr>
        <w:bottom w:val="single" w:sz="6" w:space="1" w:color="auto"/>
      </w:pBdr>
      <w:rPr>
        <w:rFonts w:asciiTheme="majorHAnsi" w:hAnsiTheme="majorHAnsi" w:cstheme="majorHAnsi"/>
        <w:sz w:val="18"/>
        <w:szCs w:val="18"/>
      </w:rPr>
    </w:pPr>
    <w:r>
      <w:rPr>
        <w:rFonts w:asciiTheme="majorHAnsi" w:hAnsiTheme="majorHAnsi" w:cstheme="majorHAnsi"/>
        <w:sz w:val="18"/>
        <w:szCs w:val="18"/>
      </w:rPr>
      <w:t>Form DA1200A – Data Analytics Specialist Scoping Memo</w:t>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r>
    <w:r>
      <w:rPr>
        <w:rFonts w:asciiTheme="majorHAnsi" w:hAnsiTheme="majorHAnsi" w:cstheme="majorHAnsi"/>
        <w:sz w:val="18"/>
        <w:szCs w:val="18"/>
      </w:rPr>
      <w:tab/>
      <w:t>(SEA 01-2021)</w:t>
    </w:r>
  </w:p>
  <w:p w14:paraId="4746B3CC" w14:textId="77777777" w:rsidR="002778E7" w:rsidRPr="0048633D" w:rsidRDefault="002778E7" w:rsidP="00B20BA3">
    <w:pPr>
      <w:pStyle w:val="Header"/>
      <w:rPr>
        <w:rFonts w:asciiTheme="majorHAnsi" w:hAnsiTheme="majorHAnsi" w:cstheme="maj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F06E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8A9F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08CC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D8F0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E61D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302B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EAEC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9408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3A63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EEAC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D1EB7"/>
    <w:multiLevelType w:val="hybridMultilevel"/>
    <w:tmpl w:val="B9904E8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534F87"/>
    <w:multiLevelType w:val="hybridMultilevel"/>
    <w:tmpl w:val="B0C4F590"/>
    <w:lvl w:ilvl="0" w:tplc="85D2302A">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D73726"/>
    <w:multiLevelType w:val="hybridMultilevel"/>
    <w:tmpl w:val="92D4543A"/>
    <w:lvl w:ilvl="0" w:tplc="573284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200D2"/>
    <w:multiLevelType w:val="hybridMultilevel"/>
    <w:tmpl w:val="65EC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803876"/>
    <w:multiLevelType w:val="hybridMultilevel"/>
    <w:tmpl w:val="7256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A25583"/>
    <w:multiLevelType w:val="hybridMultilevel"/>
    <w:tmpl w:val="9586AAAC"/>
    <w:lvl w:ilvl="0" w:tplc="9DF2BA4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E81232"/>
    <w:multiLevelType w:val="hybridMultilevel"/>
    <w:tmpl w:val="B8A0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4D5F9B"/>
    <w:multiLevelType w:val="hybridMultilevel"/>
    <w:tmpl w:val="14708196"/>
    <w:lvl w:ilvl="0" w:tplc="85940306">
      <w:start w:val="1"/>
      <w:numFmt w:val="decimal"/>
      <w:lvlText w:val="%1."/>
      <w:lvlJc w:val="left"/>
      <w:pPr>
        <w:tabs>
          <w:tab w:val="num" w:pos="892"/>
        </w:tabs>
        <w:ind w:left="892" w:hanging="44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DE92411"/>
    <w:multiLevelType w:val="hybridMultilevel"/>
    <w:tmpl w:val="47526F9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3F698B"/>
    <w:multiLevelType w:val="hybridMultilevel"/>
    <w:tmpl w:val="7768341A"/>
    <w:lvl w:ilvl="0" w:tplc="0A8AC83C">
      <w:start w:val="1"/>
      <w:numFmt w:val="upperLetter"/>
      <w:lvlText w:val="%1."/>
      <w:lvlJc w:val="left"/>
      <w:pPr>
        <w:ind w:left="360" w:hanging="360"/>
      </w:pPr>
      <w:rPr>
        <w:rFonts w:ascii="Arial" w:hAnsi="Arial"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21010F"/>
    <w:multiLevelType w:val="hybridMultilevel"/>
    <w:tmpl w:val="9BB0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FD3C5B"/>
    <w:multiLevelType w:val="hybridMultilevel"/>
    <w:tmpl w:val="57B42A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73D64F5"/>
    <w:multiLevelType w:val="hybridMultilevel"/>
    <w:tmpl w:val="4AB440EA"/>
    <w:lvl w:ilvl="0" w:tplc="85940306">
      <w:start w:val="1"/>
      <w:numFmt w:val="decimal"/>
      <w:lvlText w:val="%1."/>
      <w:lvlJc w:val="left"/>
      <w:pPr>
        <w:tabs>
          <w:tab w:val="num" w:pos="892"/>
        </w:tabs>
        <w:ind w:left="892" w:hanging="446"/>
      </w:pPr>
      <w:rPr>
        <w:rFonts w:cs="Times New Roman" w:hint="default"/>
      </w:rPr>
    </w:lvl>
    <w:lvl w:ilvl="1" w:tplc="04090019">
      <w:start w:val="1"/>
      <w:numFmt w:val="lowerLetter"/>
      <w:lvlText w:val="%2."/>
      <w:lvlJc w:val="left"/>
      <w:pPr>
        <w:tabs>
          <w:tab w:val="num" w:pos="1886"/>
        </w:tabs>
        <w:ind w:left="1886" w:hanging="360"/>
      </w:pPr>
      <w:rPr>
        <w:rFonts w:cs="Times New Roman"/>
      </w:rPr>
    </w:lvl>
    <w:lvl w:ilvl="2" w:tplc="0409001B" w:tentative="1">
      <w:start w:val="1"/>
      <w:numFmt w:val="lowerRoman"/>
      <w:lvlText w:val="%3."/>
      <w:lvlJc w:val="right"/>
      <w:pPr>
        <w:tabs>
          <w:tab w:val="num" w:pos="2606"/>
        </w:tabs>
        <w:ind w:left="2606" w:hanging="180"/>
      </w:pPr>
      <w:rPr>
        <w:rFonts w:cs="Times New Roman"/>
      </w:rPr>
    </w:lvl>
    <w:lvl w:ilvl="3" w:tplc="0409000F" w:tentative="1">
      <w:start w:val="1"/>
      <w:numFmt w:val="decimal"/>
      <w:lvlText w:val="%4."/>
      <w:lvlJc w:val="left"/>
      <w:pPr>
        <w:tabs>
          <w:tab w:val="num" w:pos="3326"/>
        </w:tabs>
        <w:ind w:left="3326" w:hanging="360"/>
      </w:pPr>
      <w:rPr>
        <w:rFonts w:cs="Times New Roman"/>
      </w:rPr>
    </w:lvl>
    <w:lvl w:ilvl="4" w:tplc="04090019" w:tentative="1">
      <w:start w:val="1"/>
      <w:numFmt w:val="lowerLetter"/>
      <w:lvlText w:val="%5."/>
      <w:lvlJc w:val="left"/>
      <w:pPr>
        <w:tabs>
          <w:tab w:val="num" w:pos="4046"/>
        </w:tabs>
        <w:ind w:left="4046" w:hanging="360"/>
      </w:pPr>
      <w:rPr>
        <w:rFonts w:cs="Times New Roman"/>
      </w:rPr>
    </w:lvl>
    <w:lvl w:ilvl="5" w:tplc="0409001B" w:tentative="1">
      <w:start w:val="1"/>
      <w:numFmt w:val="lowerRoman"/>
      <w:lvlText w:val="%6."/>
      <w:lvlJc w:val="right"/>
      <w:pPr>
        <w:tabs>
          <w:tab w:val="num" w:pos="4766"/>
        </w:tabs>
        <w:ind w:left="4766" w:hanging="180"/>
      </w:pPr>
      <w:rPr>
        <w:rFonts w:cs="Times New Roman"/>
      </w:rPr>
    </w:lvl>
    <w:lvl w:ilvl="6" w:tplc="0409000F" w:tentative="1">
      <w:start w:val="1"/>
      <w:numFmt w:val="decimal"/>
      <w:lvlText w:val="%7."/>
      <w:lvlJc w:val="left"/>
      <w:pPr>
        <w:tabs>
          <w:tab w:val="num" w:pos="5486"/>
        </w:tabs>
        <w:ind w:left="5486" w:hanging="360"/>
      </w:pPr>
      <w:rPr>
        <w:rFonts w:cs="Times New Roman"/>
      </w:rPr>
    </w:lvl>
    <w:lvl w:ilvl="7" w:tplc="04090019" w:tentative="1">
      <w:start w:val="1"/>
      <w:numFmt w:val="lowerLetter"/>
      <w:lvlText w:val="%8."/>
      <w:lvlJc w:val="left"/>
      <w:pPr>
        <w:tabs>
          <w:tab w:val="num" w:pos="6206"/>
        </w:tabs>
        <w:ind w:left="6206" w:hanging="360"/>
      </w:pPr>
      <w:rPr>
        <w:rFonts w:cs="Times New Roman"/>
      </w:rPr>
    </w:lvl>
    <w:lvl w:ilvl="8" w:tplc="0409001B" w:tentative="1">
      <w:start w:val="1"/>
      <w:numFmt w:val="lowerRoman"/>
      <w:lvlText w:val="%9."/>
      <w:lvlJc w:val="right"/>
      <w:pPr>
        <w:tabs>
          <w:tab w:val="num" w:pos="6926"/>
        </w:tabs>
        <w:ind w:left="6926" w:hanging="180"/>
      </w:pPr>
      <w:rPr>
        <w:rFonts w:cs="Times New Roman"/>
      </w:rPr>
    </w:lvl>
  </w:abstractNum>
  <w:abstractNum w:abstractNumId="23" w15:restartNumberingAfterBreak="0">
    <w:nsid w:val="37EA3AC9"/>
    <w:multiLevelType w:val="hybridMultilevel"/>
    <w:tmpl w:val="CF044D82"/>
    <w:lvl w:ilvl="0" w:tplc="04090001">
      <w:start w:val="1"/>
      <w:numFmt w:val="bullet"/>
      <w:lvlText w:val=""/>
      <w:lvlJc w:val="left"/>
      <w:pPr>
        <w:tabs>
          <w:tab w:val="num" w:pos="720"/>
        </w:tabs>
        <w:ind w:left="720" w:hanging="360"/>
      </w:pPr>
      <w:rPr>
        <w:rFonts w:ascii="Symbol" w:hAnsi="Symbol" w:hint="default"/>
      </w:rPr>
    </w:lvl>
    <w:lvl w:ilvl="1" w:tplc="B8D08948">
      <w:start w:val="1"/>
      <w:numFmt w:val="bullet"/>
      <w:lvlText w:val=""/>
      <w:lvlJc w:val="left"/>
      <w:pPr>
        <w:tabs>
          <w:tab w:val="num" w:pos="1512"/>
        </w:tabs>
        <w:ind w:left="1512" w:hanging="432"/>
      </w:pPr>
      <w:rPr>
        <w:rFonts w:ascii="Symbol" w:hAnsi="Symbol"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7C03E7"/>
    <w:multiLevelType w:val="hybridMultilevel"/>
    <w:tmpl w:val="C8A4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EA05B5"/>
    <w:multiLevelType w:val="hybridMultilevel"/>
    <w:tmpl w:val="78C824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8F4236"/>
    <w:multiLevelType w:val="hybridMultilevel"/>
    <w:tmpl w:val="25B89078"/>
    <w:lvl w:ilvl="0" w:tplc="65F61842">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C3A73"/>
    <w:multiLevelType w:val="hybridMultilevel"/>
    <w:tmpl w:val="81E254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132C13"/>
    <w:multiLevelType w:val="hybridMultilevel"/>
    <w:tmpl w:val="1C08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C7472"/>
    <w:multiLevelType w:val="hybridMultilevel"/>
    <w:tmpl w:val="6632F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5207A9"/>
    <w:multiLevelType w:val="hybridMultilevel"/>
    <w:tmpl w:val="1C00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AC17FC"/>
    <w:multiLevelType w:val="hybridMultilevel"/>
    <w:tmpl w:val="401C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146A4B"/>
    <w:multiLevelType w:val="hybridMultilevel"/>
    <w:tmpl w:val="0B72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8186B"/>
    <w:multiLevelType w:val="hybridMultilevel"/>
    <w:tmpl w:val="5AA4D4B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34" w15:restartNumberingAfterBreak="0">
    <w:nsid w:val="5BC67E6D"/>
    <w:multiLevelType w:val="hybridMultilevel"/>
    <w:tmpl w:val="FBBE6A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5C545320"/>
    <w:multiLevelType w:val="hybridMultilevel"/>
    <w:tmpl w:val="9070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D2A3A"/>
    <w:multiLevelType w:val="hybridMultilevel"/>
    <w:tmpl w:val="8B1E9DB4"/>
    <w:lvl w:ilvl="0" w:tplc="B30A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B11389"/>
    <w:multiLevelType w:val="hybridMultilevel"/>
    <w:tmpl w:val="652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3B7CB0"/>
    <w:multiLevelType w:val="hybridMultilevel"/>
    <w:tmpl w:val="BB540CDE"/>
    <w:lvl w:ilvl="0" w:tplc="DBDAE730">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6EAE58AD"/>
    <w:multiLevelType w:val="hybridMultilevel"/>
    <w:tmpl w:val="A9E64DE0"/>
    <w:lvl w:ilvl="0" w:tplc="91E6CE96">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110A9"/>
    <w:multiLevelType w:val="hybridMultilevel"/>
    <w:tmpl w:val="3A0C2FA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B459F0"/>
    <w:multiLevelType w:val="hybridMultilevel"/>
    <w:tmpl w:val="81C027C4"/>
    <w:lvl w:ilvl="0" w:tplc="21148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71604"/>
    <w:multiLevelType w:val="hybridMultilevel"/>
    <w:tmpl w:val="88F47024"/>
    <w:lvl w:ilvl="0" w:tplc="FD5E8ADE">
      <w:start w:val="1"/>
      <w:numFmt w:val="decimal"/>
      <w:lvlText w:val="%1."/>
      <w:lvlJc w:val="left"/>
      <w:pPr>
        <w:tabs>
          <w:tab w:val="num" w:pos="892"/>
        </w:tabs>
        <w:ind w:left="892" w:hanging="446"/>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340249"/>
    <w:multiLevelType w:val="hybridMultilevel"/>
    <w:tmpl w:val="D67E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0"/>
  </w:num>
  <w:num w:numId="3">
    <w:abstractNumId w:val="17"/>
  </w:num>
  <w:num w:numId="4">
    <w:abstractNumId w:val="34"/>
  </w:num>
  <w:num w:numId="5">
    <w:abstractNumId w:val="23"/>
  </w:num>
  <w:num w:numId="6">
    <w:abstractNumId w:val="30"/>
  </w:num>
  <w:num w:numId="7">
    <w:abstractNumId w:val="43"/>
  </w:num>
  <w:num w:numId="8">
    <w:abstractNumId w:val="16"/>
  </w:num>
  <w:num w:numId="9">
    <w:abstractNumId w:val="33"/>
  </w:num>
  <w:num w:numId="10">
    <w:abstractNumId w:val="24"/>
  </w:num>
  <w:num w:numId="11">
    <w:abstractNumId w:val="15"/>
  </w:num>
  <w:num w:numId="12">
    <w:abstractNumId w:val="42"/>
  </w:num>
  <w:num w:numId="13">
    <w:abstractNumId w:val="18"/>
  </w:num>
  <w:num w:numId="14">
    <w:abstractNumId w:val="10"/>
  </w:num>
  <w:num w:numId="15">
    <w:abstractNumId w:val="11"/>
  </w:num>
  <w:num w:numId="16">
    <w:abstractNumId w:val="39"/>
  </w:num>
  <w:num w:numId="17">
    <w:abstractNumId w:val="19"/>
  </w:num>
  <w:num w:numId="18">
    <w:abstractNumId w:val="35"/>
  </w:num>
  <w:num w:numId="19">
    <w:abstractNumId w:val="29"/>
  </w:num>
  <w:num w:numId="20">
    <w:abstractNumId w:val="32"/>
  </w:num>
  <w:num w:numId="21">
    <w:abstractNumId w:val="31"/>
  </w:num>
  <w:num w:numId="22">
    <w:abstractNumId w:val="25"/>
  </w:num>
  <w:num w:numId="23">
    <w:abstractNumId w:val="14"/>
  </w:num>
  <w:num w:numId="24">
    <w:abstractNumId w:val="13"/>
  </w:num>
  <w:num w:numId="25">
    <w:abstractNumId w:val="20"/>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6"/>
  </w:num>
  <w:num w:numId="29">
    <w:abstractNumId w:val="38"/>
  </w:num>
  <w:num w:numId="30">
    <w:abstractNumId w:val="12"/>
  </w:num>
  <w:num w:numId="31">
    <w:abstractNumId w:val="41"/>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37"/>
  </w:num>
  <w:num w:numId="43">
    <w:abstractNumId w:val="28"/>
  </w:num>
  <w:num w:numId="44">
    <w:abstractNumId w:val="13"/>
  </w:num>
  <w:num w:numId="45">
    <w:abstractNumId w:val="14"/>
  </w:num>
  <w:num w:numId="4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num>
  <w:num w:numId="48">
    <w:abstractNumId w:val="27"/>
  </w:num>
  <w:num w:numId="49">
    <w:abstractNumId w:val="3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 Hoang, Lam">
    <w15:presenceInfo w15:providerId="None" w15:userId="Vu Hoang, Lam"/>
  </w15:person>
  <w15:person w15:author="Nguyen Ngoc, Diem">
    <w15:presenceInfo w15:providerId="None" w15:userId="Nguyen Ngoc, Di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77"/>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174"/>
    <w:rsid w:val="00002FEA"/>
    <w:rsid w:val="0000321A"/>
    <w:rsid w:val="000044A6"/>
    <w:rsid w:val="000044C9"/>
    <w:rsid w:val="0000459D"/>
    <w:rsid w:val="00006461"/>
    <w:rsid w:val="000067E2"/>
    <w:rsid w:val="000100B5"/>
    <w:rsid w:val="00010AED"/>
    <w:rsid w:val="00013520"/>
    <w:rsid w:val="00013DDE"/>
    <w:rsid w:val="000145EF"/>
    <w:rsid w:val="0001475B"/>
    <w:rsid w:val="00014C96"/>
    <w:rsid w:val="0001539D"/>
    <w:rsid w:val="0001612A"/>
    <w:rsid w:val="00017166"/>
    <w:rsid w:val="00021004"/>
    <w:rsid w:val="000218DE"/>
    <w:rsid w:val="0002250E"/>
    <w:rsid w:val="0002251A"/>
    <w:rsid w:val="000229B8"/>
    <w:rsid w:val="000229D5"/>
    <w:rsid w:val="00022A09"/>
    <w:rsid w:val="00023321"/>
    <w:rsid w:val="0002403F"/>
    <w:rsid w:val="00024BA6"/>
    <w:rsid w:val="000262FD"/>
    <w:rsid w:val="00026611"/>
    <w:rsid w:val="00027553"/>
    <w:rsid w:val="00027ACD"/>
    <w:rsid w:val="0003110C"/>
    <w:rsid w:val="00031E7B"/>
    <w:rsid w:val="000323DD"/>
    <w:rsid w:val="00032DB4"/>
    <w:rsid w:val="000335DF"/>
    <w:rsid w:val="00035087"/>
    <w:rsid w:val="0003551A"/>
    <w:rsid w:val="00035C1B"/>
    <w:rsid w:val="00036621"/>
    <w:rsid w:val="00037DF3"/>
    <w:rsid w:val="000416AA"/>
    <w:rsid w:val="00042268"/>
    <w:rsid w:val="000430B6"/>
    <w:rsid w:val="00043551"/>
    <w:rsid w:val="0004413E"/>
    <w:rsid w:val="000442EA"/>
    <w:rsid w:val="00044D68"/>
    <w:rsid w:val="00044D86"/>
    <w:rsid w:val="00046895"/>
    <w:rsid w:val="00047F31"/>
    <w:rsid w:val="000512EC"/>
    <w:rsid w:val="00052D64"/>
    <w:rsid w:val="00053890"/>
    <w:rsid w:val="000538CD"/>
    <w:rsid w:val="00053D6D"/>
    <w:rsid w:val="00055FA3"/>
    <w:rsid w:val="00056534"/>
    <w:rsid w:val="00056E6B"/>
    <w:rsid w:val="000578C4"/>
    <w:rsid w:val="00057F0E"/>
    <w:rsid w:val="000604CC"/>
    <w:rsid w:val="00061D25"/>
    <w:rsid w:val="000623AB"/>
    <w:rsid w:val="000623E5"/>
    <w:rsid w:val="0006385E"/>
    <w:rsid w:val="00065AC3"/>
    <w:rsid w:val="00065F54"/>
    <w:rsid w:val="0006667A"/>
    <w:rsid w:val="00066AF2"/>
    <w:rsid w:val="00066CDF"/>
    <w:rsid w:val="0007151F"/>
    <w:rsid w:val="000734D4"/>
    <w:rsid w:val="0007353F"/>
    <w:rsid w:val="00074847"/>
    <w:rsid w:val="00074C9B"/>
    <w:rsid w:val="00074D96"/>
    <w:rsid w:val="00075830"/>
    <w:rsid w:val="00075ADC"/>
    <w:rsid w:val="00077DD3"/>
    <w:rsid w:val="0008200F"/>
    <w:rsid w:val="00082137"/>
    <w:rsid w:val="00082AE8"/>
    <w:rsid w:val="00082E5F"/>
    <w:rsid w:val="00082F4D"/>
    <w:rsid w:val="00084EDA"/>
    <w:rsid w:val="00085A53"/>
    <w:rsid w:val="00085F20"/>
    <w:rsid w:val="00086107"/>
    <w:rsid w:val="0008681B"/>
    <w:rsid w:val="000877B2"/>
    <w:rsid w:val="00087882"/>
    <w:rsid w:val="00087D74"/>
    <w:rsid w:val="00090ACD"/>
    <w:rsid w:val="0009206A"/>
    <w:rsid w:val="00092273"/>
    <w:rsid w:val="0009437E"/>
    <w:rsid w:val="00095963"/>
    <w:rsid w:val="0009605A"/>
    <w:rsid w:val="00096147"/>
    <w:rsid w:val="0009619A"/>
    <w:rsid w:val="00096A51"/>
    <w:rsid w:val="0009709B"/>
    <w:rsid w:val="00097C26"/>
    <w:rsid w:val="000A0B42"/>
    <w:rsid w:val="000A3C19"/>
    <w:rsid w:val="000A5B7F"/>
    <w:rsid w:val="000A6FDA"/>
    <w:rsid w:val="000A7B89"/>
    <w:rsid w:val="000A7D04"/>
    <w:rsid w:val="000B0739"/>
    <w:rsid w:val="000B12F6"/>
    <w:rsid w:val="000B1999"/>
    <w:rsid w:val="000B1D93"/>
    <w:rsid w:val="000B2B10"/>
    <w:rsid w:val="000B2F66"/>
    <w:rsid w:val="000B3121"/>
    <w:rsid w:val="000B47B4"/>
    <w:rsid w:val="000B506F"/>
    <w:rsid w:val="000B555E"/>
    <w:rsid w:val="000B5837"/>
    <w:rsid w:val="000B5DFD"/>
    <w:rsid w:val="000B65C4"/>
    <w:rsid w:val="000B755A"/>
    <w:rsid w:val="000B7649"/>
    <w:rsid w:val="000B799F"/>
    <w:rsid w:val="000B7D46"/>
    <w:rsid w:val="000B7E70"/>
    <w:rsid w:val="000C02E2"/>
    <w:rsid w:val="000C050D"/>
    <w:rsid w:val="000C095B"/>
    <w:rsid w:val="000C0CB5"/>
    <w:rsid w:val="000C248A"/>
    <w:rsid w:val="000C2748"/>
    <w:rsid w:val="000C2D95"/>
    <w:rsid w:val="000C2E3D"/>
    <w:rsid w:val="000C3B98"/>
    <w:rsid w:val="000C3FF3"/>
    <w:rsid w:val="000C477D"/>
    <w:rsid w:val="000C5F76"/>
    <w:rsid w:val="000C7ADB"/>
    <w:rsid w:val="000D0360"/>
    <w:rsid w:val="000D109C"/>
    <w:rsid w:val="000D1640"/>
    <w:rsid w:val="000D3000"/>
    <w:rsid w:val="000D36FB"/>
    <w:rsid w:val="000D5936"/>
    <w:rsid w:val="000D5F2C"/>
    <w:rsid w:val="000D61B6"/>
    <w:rsid w:val="000D6271"/>
    <w:rsid w:val="000D6556"/>
    <w:rsid w:val="000D6744"/>
    <w:rsid w:val="000D6A8F"/>
    <w:rsid w:val="000D6BE1"/>
    <w:rsid w:val="000E0951"/>
    <w:rsid w:val="000E0BEE"/>
    <w:rsid w:val="000E1388"/>
    <w:rsid w:val="000E2772"/>
    <w:rsid w:val="000E286C"/>
    <w:rsid w:val="000E3300"/>
    <w:rsid w:val="000E4351"/>
    <w:rsid w:val="000E47A5"/>
    <w:rsid w:val="000E49B4"/>
    <w:rsid w:val="000E4AC8"/>
    <w:rsid w:val="000E5CC1"/>
    <w:rsid w:val="000E5D0E"/>
    <w:rsid w:val="000E6099"/>
    <w:rsid w:val="000E67AF"/>
    <w:rsid w:val="000E6C62"/>
    <w:rsid w:val="000E7F35"/>
    <w:rsid w:val="000F02D7"/>
    <w:rsid w:val="000F081A"/>
    <w:rsid w:val="000F0D41"/>
    <w:rsid w:val="000F0FA2"/>
    <w:rsid w:val="000F227C"/>
    <w:rsid w:val="000F34BC"/>
    <w:rsid w:val="000F4051"/>
    <w:rsid w:val="000F412F"/>
    <w:rsid w:val="000F45AB"/>
    <w:rsid w:val="000F53D1"/>
    <w:rsid w:val="000F55BF"/>
    <w:rsid w:val="000F5690"/>
    <w:rsid w:val="000F6767"/>
    <w:rsid w:val="000F7361"/>
    <w:rsid w:val="000F7453"/>
    <w:rsid w:val="00100211"/>
    <w:rsid w:val="00100DFD"/>
    <w:rsid w:val="00100FC7"/>
    <w:rsid w:val="001034CF"/>
    <w:rsid w:val="00103D01"/>
    <w:rsid w:val="001051FB"/>
    <w:rsid w:val="001052BD"/>
    <w:rsid w:val="00105E4C"/>
    <w:rsid w:val="001065A2"/>
    <w:rsid w:val="00106E02"/>
    <w:rsid w:val="00107655"/>
    <w:rsid w:val="00107EF1"/>
    <w:rsid w:val="00111690"/>
    <w:rsid w:val="00111FCB"/>
    <w:rsid w:val="00112465"/>
    <w:rsid w:val="00112F3B"/>
    <w:rsid w:val="00114A41"/>
    <w:rsid w:val="00115F33"/>
    <w:rsid w:val="001167C2"/>
    <w:rsid w:val="001170B4"/>
    <w:rsid w:val="001170BA"/>
    <w:rsid w:val="00117E7C"/>
    <w:rsid w:val="001204C0"/>
    <w:rsid w:val="00121098"/>
    <w:rsid w:val="001228D1"/>
    <w:rsid w:val="00123A14"/>
    <w:rsid w:val="001241C0"/>
    <w:rsid w:val="00126082"/>
    <w:rsid w:val="0012708B"/>
    <w:rsid w:val="0012720C"/>
    <w:rsid w:val="00127D05"/>
    <w:rsid w:val="0013008F"/>
    <w:rsid w:val="00130565"/>
    <w:rsid w:val="00132D08"/>
    <w:rsid w:val="001333BC"/>
    <w:rsid w:val="001334C2"/>
    <w:rsid w:val="00133510"/>
    <w:rsid w:val="001337AC"/>
    <w:rsid w:val="00133AA4"/>
    <w:rsid w:val="00133D02"/>
    <w:rsid w:val="001341E9"/>
    <w:rsid w:val="00135482"/>
    <w:rsid w:val="00135E68"/>
    <w:rsid w:val="00137972"/>
    <w:rsid w:val="00137AD4"/>
    <w:rsid w:val="001401F4"/>
    <w:rsid w:val="00140429"/>
    <w:rsid w:val="00140518"/>
    <w:rsid w:val="001411DF"/>
    <w:rsid w:val="001415F2"/>
    <w:rsid w:val="00141A95"/>
    <w:rsid w:val="001424AA"/>
    <w:rsid w:val="00143212"/>
    <w:rsid w:val="00144942"/>
    <w:rsid w:val="00144CDD"/>
    <w:rsid w:val="001460E4"/>
    <w:rsid w:val="00146B13"/>
    <w:rsid w:val="00146C10"/>
    <w:rsid w:val="001471E3"/>
    <w:rsid w:val="00147235"/>
    <w:rsid w:val="00147AF7"/>
    <w:rsid w:val="00151621"/>
    <w:rsid w:val="001517B5"/>
    <w:rsid w:val="00151D06"/>
    <w:rsid w:val="00151E9A"/>
    <w:rsid w:val="00151F22"/>
    <w:rsid w:val="001528E1"/>
    <w:rsid w:val="0015415D"/>
    <w:rsid w:val="0015560A"/>
    <w:rsid w:val="0015685C"/>
    <w:rsid w:val="00157001"/>
    <w:rsid w:val="00157E40"/>
    <w:rsid w:val="00160038"/>
    <w:rsid w:val="00161356"/>
    <w:rsid w:val="001630C2"/>
    <w:rsid w:val="001646D9"/>
    <w:rsid w:val="001647A0"/>
    <w:rsid w:val="00164A7D"/>
    <w:rsid w:val="00164B20"/>
    <w:rsid w:val="00164D85"/>
    <w:rsid w:val="0016629D"/>
    <w:rsid w:val="0016752E"/>
    <w:rsid w:val="00167567"/>
    <w:rsid w:val="00167A62"/>
    <w:rsid w:val="0017291D"/>
    <w:rsid w:val="001729B0"/>
    <w:rsid w:val="0017322C"/>
    <w:rsid w:val="001744DC"/>
    <w:rsid w:val="001766CF"/>
    <w:rsid w:val="00177DEA"/>
    <w:rsid w:val="001804DB"/>
    <w:rsid w:val="00180B19"/>
    <w:rsid w:val="00181031"/>
    <w:rsid w:val="001819BC"/>
    <w:rsid w:val="0018349D"/>
    <w:rsid w:val="00183523"/>
    <w:rsid w:val="0018385A"/>
    <w:rsid w:val="00183C4C"/>
    <w:rsid w:val="0018421B"/>
    <w:rsid w:val="0018634F"/>
    <w:rsid w:val="00186E14"/>
    <w:rsid w:val="0018715D"/>
    <w:rsid w:val="001906EF"/>
    <w:rsid w:val="00190BEC"/>
    <w:rsid w:val="00191EE6"/>
    <w:rsid w:val="00191F2B"/>
    <w:rsid w:val="0019302B"/>
    <w:rsid w:val="0019363D"/>
    <w:rsid w:val="001937BF"/>
    <w:rsid w:val="001939EA"/>
    <w:rsid w:val="00193D83"/>
    <w:rsid w:val="00197B18"/>
    <w:rsid w:val="00197BBA"/>
    <w:rsid w:val="00197F27"/>
    <w:rsid w:val="001A0519"/>
    <w:rsid w:val="001A0621"/>
    <w:rsid w:val="001A089C"/>
    <w:rsid w:val="001A1A0F"/>
    <w:rsid w:val="001A1D04"/>
    <w:rsid w:val="001A1FC0"/>
    <w:rsid w:val="001A2162"/>
    <w:rsid w:val="001A2C9D"/>
    <w:rsid w:val="001A2F2D"/>
    <w:rsid w:val="001A51DF"/>
    <w:rsid w:val="001A5BB8"/>
    <w:rsid w:val="001A5FC5"/>
    <w:rsid w:val="001A65FF"/>
    <w:rsid w:val="001A6994"/>
    <w:rsid w:val="001A6BB9"/>
    <w:rsid w:val="001A7D87"/>
    <w:rsid w:val="001B0A12"/>
    <w:rsid w:val="001B0BC3"/>
    <w:rsid w:val="001B106C"/>
    <w:rsid w:val="001B19D3"/>
    <w:rsid w:val="001B2CDA"/>
    <w:rsid w:val="001B3161"/>
    <w:rsid w:val="001B3628"/>
    <w:rsid w:val="001B436B"/>
    <w:rsid w:val="001B48A4"/>
    <w:rsid w:val="001B5A6C"/>
    <w:rsid w:val="001B6228"/>
    <w:rsid w:val="001B70C4"/>
    <w:rsid w:val="001B74C7"/>
    <w:rsid w:val="001C05C2"/>
    <w:rsid w:val="001C0FA0"/>
    <w:rsid w:val="001C1DD8"/>
    <w:rsid w:val="001C2C6E"/>
    <w:rsid w:val="001C348A"/>
    <w:rsid w:val="001C47DE"/>
    <w:rsid w:val="001C544A"/>
    <w:rsid w:val="001C5A1F"/>
    <w:rsid w:val="001D0E79"/>
    <w:rsid w:val="001D105F"/>
    <w:rsid w:val="001D14D3"/>
    <w:rsid w:val="001D22FF"/>
    <w:rsid w:val="001D2B86"/>
    <w:rsid w:val="001D32CB"/>
    <w:rsid w:val="001D487F"/>
    <w:rsid w:val="001D48F6"/>
    <w:rsid w:val="001D4B14"/>
    <w:rsid w:val="001D5929"/>
    <w:rsid w:val="001D5C4E"/>
    <w:rsid w:val="001D7AB4"/>
    <w:rsid w:val="001E03DD"/>
    <w:rsid w:val="001E0DD2"/>
    <w:rsid w:val="001E193F"/>
    <w:rsid w:val="001E1FA3"/>
    <w:rsid w:val="001E202D"/>
    <w:rsid w:val="001E23FB"/>
    <w:rsid w:val="001E2A5F"/>
    <w:rsid w:val="001E3A94"/>
    <w:rsid w:val="001E5402"/>
    <w:rsid w:val="001E77F5"/>
    <w:rsid w:val="001E7DBE"/>
    <w:rsid w:val="001F028E"/>
    <w:rsid w:val="001F028F"/>
    <w:rsid w:val="001F0C8A"/>
    <w:rsid w:val="001F179E"/>
    <w:rsid w:val="001F17E5"/>
    <w:rsid w:val="001F293B"/>
    <w:rsid w:val="001F2C77"/>
    <w:rsid w:val="001F3053"/>
    <w:rsid w:val="001F4F7E"/>
    <w:rsid w:val="001F5B40"/>
    <w:rsid w:val="001F6513"/>
    <w:rsid w:val="001F6AB7"/>
    <w:rsid w:val="001F6AEA"/>
    <w:rsid w:val="001F6B66"/>
    <w:rsid w:val="001F6BAA"/>
    <w:rsid w:val="001F6D5C"/>
    <w:rsid w:val="001F705B"/>
    <w:rsid w:val="001F7EC0"/>
    <w:rsid w:val="00200510"/>
    <w:rsid w:val="002015AA"/>
    <w:rsid w:val="00201C80"/>
    <w:rsid w:val="0020300F"/>
    <w:rsid w:val="002038F2"/>
    <w:rsid w:val="00203A66"/>
    <w:rsid w:val="002045BE"/>
    <w:rsid w:val="002046AF"/>
    <w:rsid w:val="002052FB"/>
    <w:rsid w:val="00206AFE"/>
    <w:rsid w:val="0020798D"/>
    <w:rsid w:val="00207AED"/>
    <w:rsid w:val="00210327"/>
    <w:rsid w:val="002104B8"/>
    <w:rsid w:val="00210F9E"/>
    <w:rsid w:val="00210FCA"/>
    <w:rsid w:val="00213A2E"/>
    <w:rsid w:val="00213C4E"/>
    <w:rsid w:val="00213D9F"/>
    <w:rsid w:val="002158BA"/>
    <w:rsid w:val="00216384"/>
    <w:rsid w:val="00216966"/>
    <w:rsid w:val="00216A11"/>
    <w:rsid w:val="00220531"/>
    <w:rsid w:val="002206E9"/>
    <w:rsid w:val="0022101D"/>
    <w:rsid w:val="0022155C"/>
    <w:rsid w:val="002219A9"/>
    <w:rsid w:val="0022339B"/>
    <w:rsid w:val="002243E6"/>
    <w:rsid w:val="0022490A"/>
    <w:rsid w:val="002254D8"/>
    <w:rsid w:val="00226123"/>
    <w:rsid w:val="0022616D"/>
    <w:rsid w:val="002265C0"/>
    <w:rsid w:val="00226862"/>
    <w:rsid w:val="00226AC1"/>
    <w:rsid w:val="002273BA"/>
    <w:rsid w:val="002278F3"/>
    <w:rsid w:val="0022795A"/>
    <w:rsid w:val="00230F70"/>
    <w:rsid w:val="002310CD"/>
    <w:rsid w:val="0023334B"/>
    <w:rsid w:val="0023545D"/>
    <w:rsid w:val="00235535"/>
    <w:rsid w:val="0023579A"/>
    <w:rsid w:val="002400BB"/>
    <w:rsid w:val="00241247"/>
    <w:rsid w:val="00241BCD"/>
    <w:rsid w:val="00241DC7"/>
    <w:rsid w:val="00242142"/>
    <w:rsid w:val="00242213"/>
    <w:rsid w:val="0024241F"/>
    <w:rsid w:val="00244437"/>
    <w:rsid w:val="0024443A"/>
    <w:rsid w:val="00244875"/>
    <w:rsid w:val="0024525F"/>
    <w:rsid w:val="00246141"/>
    <w:rsid w:val="00246182"/>
    <w:rsid w:val="0024634D"/>
    <w:rsid w:val="0024726B"/>
    <w:rsid w:val="00247E53"/>
    <w:rsid w:val="00250CE2"/>
    <w:rsid w:val="00251BCB"/>
    <w:rsid w:val="0025243B"/>
    <w:rsid w:val="00252794"/>
    <w:rsid w:val="00254305"/>
    <w:rsid w:val="00254DAC"/>
    <w:rsid w:val="00255DEE"/>
    <w:rsid w:val="00256107"/>
    <w:rsid w:val="002565FD"/>
    <w:rsid w:val="00256D42"/>
    <w:rsid w:val="0025787A"/>
    <w:rsid w:val="002602F4"/>
    <w:rsid w:val="00261005"/>
    <w:rsid w:val="0026113C"/>
    <w:rsid w:val="00261423"/>
    <w:rsid w:val="00261D50"/>
    <w:rsid w:val="00263B6A"/>
    <w:rsid w:val="00263BD4"/>
    <w:rsid w:val="00264D0B"/>
    <w:rsid w:val="00265057"/>
    <w:rsid w:val="002656A9"/>
    <w:rsid w:val="00265BF6"/>
    <w:rsid w:val="00266D0E"/>
    <w:rsid w:val="00270C6F"/>
    <w:rsid w:val="00270DF9"/>
    <w:rsid w:val="0027198D"/>
    <w:rsid w:val="00272E4B"/>
    <w:rsid w:val="002733B8"/>
    <w:rsid w:val="00273D61"/>
    <w:rsid w:val="00273F7C"/>
    <w:rsid w:val="00274EC0"/>
    <w:rsid w:val="002750C7"/>
    <w:rsid w:val="002776CB"/>
    <w:rsid w:val="002778E7"/>
    <w:rsid w:val="00277F74"/>
    <w:rsid w:val="002804AD"/>
    <w:rsid w:val="00282CBB"/>
    <w:rsid w:val="00284B6D"/>
    <w:rsid w:val="00284C63"/>
    <w:rsid w:val="0028564F"/>
    <w:rsid w:val="00285FB9"/>
    <w:rsid w:val="00286BC6"/>
    <w:rsid w:val="00287577"/>
    <w:rsid w:val="0028795F"/>
    <w:rsid w:val="0029106A"/>
    <w:rsid w:val="002918E2"/>
    <w:rsid w:val="002929E2"/>
    <w:rsid w:val="00292EAC"/>
    <w:rsid w:val="002931F4"/>
    <w:rsid w:val="00293A0F"/>
    <w:rsid w:val="00294074"/>
    <w:rsid w:val="002943C5"/>
    <w:rsid w:val="00294B9C"/>
    <w:rsid w:val="00295209"/>
    <w:rsid w:val="00295A7A"/>
    <w:rsid w:val="00296B41"/>
    <w:rsid w:val="00296C00"/>
    <w:rsid w:val="00296EC1"/>
    <w:rsid w:val="002A0636"/>
    <w:rsid w:val="002A17F5"/>
    <w:rsid w:val="002A1A87"/>
    <w:rsid w:val="002A240C"/>
    <w:rsid w:val="002A2C1E"/>
    <w:rsid w:val="002A33E6"/>
    <w:rsid w:val="002A5018"/>
    <w:rsid w:val="002A5537"/>
    <w:rsid w:val="002A5E5C"/>
    <w:rsid w:val="002A60C0"/>
    <w:rsid w:val="002A6B5D"/>
    <w:rsid w:val="002A77EE"/>
    <w:rsid w:val="002A7DE2"/>
    <w:rsid w:val="002B045F"/>
    <w:rsid w:val="002B0467"/>
    <w:rsid w:val="002B05C8"/>
    <w:rsid w:val="002B12FF"/>
    <w:rsid w:val="002B3899"/>
    <w:rsid w:val="002B3B57"/>
    <w:rsid w:val="002B3CFF"/>
    <w:rsid w:val="002B5437"/>
    <w:rsid w:val="002B58D6"/>
    <w:rsid w:val="002B5CE8"/>
    <w:rsid w:val="002B67CF"/>
    <w:rsid w:val="002B686A"/>
    <w:rsid w:val="002C014C"/>
    <w:rsid w:val="002C116D"/>
    <w:rsid w:val="002C13E0"/>
    <w:rsid w:val="002C1670"/>
    <w:rsid w:val="002C3611"/>
    <w:rsid w:val="002C498F"/>
    <w:rsid w:val="002C49BD"/>
    <w:rsid w:val="002C5C01"/>
    <w:rsid w:val="002C5D2D"/>
    <w:rsid w:val="002C6AA9"/>
    <w:rsid w:val="002D0FA1"/>
    <w:rsid w:val="002D296A"/>
    <w:rsid w:val="002D3292"/>
    <w:rsid w:val="002D3506"/>
    <w:rsid w:val="002D429D"/>
    <w:rsid w:val="002D50D7"/>
    <w:rsid w:val="002D52D4"/>
    <w:rsid w:val="002D5AF9"/>
    <w:rsid w:val="002D62BC"/>
    <w:rsid w:val="002E0422"/>
    <w:rsid w:val="002E05C7"/>
    <w:rsid w:val="002E3193"/>
    <w:rsid w:val="002E344C"/>
    <w:rsid w:val="002E354A"/>
    <w:rsid w:val="002E5950"/>
    <w:rsid w:val="002E688F"/>
    <w:rsid w:val="002F1563"/>
    <w:rsid w:val="002F27DD"/>
    <w:rsid w:val="002F2819"/>
    <w:rsid w:val="002F2B86"/>
    <w:rsid w:val="002F2E7D"/>
    <w:rsid w:val="002F3259"/>
    <w:rsid w:val="002F32CC"/>
    <w:rsid w:val="002F34EA"/>
    <w:rsid w:val="002F4448"/>
    <w:rsid w:val="002F4487"/>
    <w:rsid w:val="002F45D7"/>
    <w:rsid w:val="002F4D35"/>
    <w:rsid w:val="002F4F4C"/>
    <w:rsid w:val="002F58EF"/>
    <w:rsid w:val="002F611B"/>
    <w:rsid w:val="002F6569"/>
    <w:rsid w:val="002F6D6D"/>
    <w:rsid w:val="002F6DF3"/>
    <w:rsid w:val="002F6F16"/>
    <w:rsid w:val="002F6F92"/>
    <w:rsid w:val="002F75B6"/>
    <w:rsid w:val="00302C48"/>
    <w:rsid w:val="0030357A"/>
    <w:rsid w:val="00303B36"/>
    <w:rsid w:val="00306094"/>
    <w:rsid w:val="003071E5"/>
    <w:rsid w:val="00310FB0"/>
    <w:rsid w:val="00311270"/>
    <w:rsid w:val="00311CF5"/>
    <w:rsid w:val="00311F34"/>
    <w:rsid w:val="00312678"/>
    <w:rsid w:val="0031281E"/>
    <w:rsid w:val="00312B36"/>
    <w:rsid w:val="00313187"/>
    <w:rsid w:val="00313191"/>
    <w:rsid w:val="0031399D"/>
    <w:rsid w:val="00313F4F"/>
    <w:rsid w:val="003151F7"/>
    <w:rsid w:val="00315C18"/>
    <w:rsid w:val="003162F0"/>
    <w:rsid w:val="00317791"/>
    <w:rsid w:val="00317DC7"/>
    <w:rsid w:val="0032062F"/>
    <w:rsid w:val="00320831"/>
    <w:rsid w:val="0032157A"/>
    <w:rsid w:val="003219F3"/>
    <w:rsid w:val="00321B78"/>
    <w:rsid w:val="00323B8B"/>
    <w:rsid w:val="00323D79"/>
    <w:rsid w:val="00324D43"/>
    <w:rsid w:val="0032501E"/>
    <w:rsid w:val="00325BD6"/>
    <w:rsid w:val="00325F0C"/>
    <w:rsid w:val="00326163"/>
    <w:rsid w:val="00326325"/>
    <w:rsid w:val="00326DD2"/>
    <w:rsid w:val="003275A8"/>
    <w:rsid w:val="00327AC1"/>
    <w:rsid w:val="00327C95"/>
    <w:rsid w:val="00327F35"/>
    <w:rsid w:val="00331537"/>
    <w:rsid w:val="00331DE7"/>
    <w:rsid w:val="00331F14"/>
    <w:rsid w:val="003320EC"/>
    <w:rsid w:val="00332616"/>
    <w:rsid w:val="0033307D"/>
    <w:rsid w:val="003333BD"/>
    <w:rsid w:val="00333C7C"/>
    <w:rsid w:val="003347E2"/>
    <w:rsid w:val="00334B0C"/>
    <w:rsid w:val="0033531D"/>
    <w:rsid w:val="00336386"/>
    <w:rsid w:val="00336956"/>
    <w:rsid w:val="003372FC"/>
    <w:rsid w:val="00340716"/>
    <w:rsid w:val="0034134D"/>
    <w:rsid w:val="0034194D"/>
    <w:rsid w:val="00341995"/>
    <w:rsid w:val="0034239C"/>
    <w:rsid w:val="00344357"/>
    <w:rsid w:val="0034474B"/>
    <w:rsid w:val="003448FF"/>
    <w:rsid w:val="0034616E"/>
    <w:rsid w:val="0034659B"/>
    <w:rsid w:val="00350A8E"/>
    <w:rsid w:val="00350AE8"/>
    <w:rsid w:val="00350CDB"/>
    <w:rsid w:val="00351208"/>
    <w:rsid w:val="00351B18"/>
    <w:rsid w:val="00352038"/>
    <w:rsid w:val="0035210C"/>
    <w:rsid w:val="003528AC"/>
    <w:rsid w:val="00352FC9"/>
    <w:rsid w:val="0035350B"/>
    <w:rsid w:val="00353A81"/>
    <w:rsid w:val="0035434C"/>
    <w:rsid w:val="00354BEF"/>
    <w:rsid w:val="00354F2D"/>
    <w:rsid w:val="0035520D"/>
    <w:rsid w:val="003554BA"/>
    <w:rsid w:val="0035576D"/>
    <w:rsid w:val="003557E4"/>
    <w:rsid w:val="0035705D"/>
    <w:rsid w:val="003571F2"/>
    <w:rsid w:val="00357A80"/>
    <w:rsid w:val="00357B07"/>
    <w:rsid w:val="00357E41"/>
    <w:rsid w:val="00360E4E"/>
    <w:rsid w:val="003612C9"/>
    <w:rsid w:val="0036162A"/>
    <w:rsid w:val="00362E7A"/>
    <w:rsid w:val="00363681"/>
    <w:rsid w:val="003646F3"/>
    <w:rsid w:val="00365291"/>
    <w:rsid w:val="00365691"/>
    <w:rsid w:val="00365B99"/>
    <w:rsid w:val="00365C1E"/>
    <w:rsid w:val="00365F18"/>
    <w:rsid w:val="0036716A"/>
    <w:rsid w:val="00370463"/>
    <w:rsid w:val="00370F02"/>
    <w:rsid w:val="00371242"/>
    <w:rsid w:val="00371EE1"/>
    <w:rsid w:val="00373502"/>
    <w:rsid w:val="00373701"/>
    <w:rsid w:val="0037402F"/>
    <w:rsid w:val="00375EE1"/>
    <w:rsid w:val="00376783"/>
    <w:rsid w:val="00377A35"/>
    <w:rsid w:val="00380004"/>
    <w:rsid w:val="003804FA"/>
    <w:rsid w:val="00380E95"/>
    <w:rsid w:val="0038116C"/>
    <w:rsid w:val="0038157F"/>
    <w:rsid w:val="0038163F"/>
    <w:rsid w:val="00381A49"/>
    <w:rsid w:val="00381BE7"/>
    <w:rsid w:val="00381CED"/>
    <w:rsid w:val="00382C4D"/>
    <w:rsid w:val="00383D41"/>
    <w:rsid w:val="0038499E"/>
    <w:rsid w:val="00385154"/>
    <w:rsid w:val="00386226"/>
    <w:rsid w:val="00386B08"/>
    <w:rsid w:val="00386F1F"/>
    <w:rsid w:val="00387516"/>
    <w:rsid w:val="0038756B"/>
    <w:rsid w:val="00390A0E"/>
    <w:rsid w:val="0039175B"/>
    <w:rsid w:val="00392118"/>
    <w:rsid w:val="00392B91"/>
    <w:rsid w:val="003934E4"/>
    <w:rsid w:val="003948A5"/>
    <w:rsid w:val="00394D3C"/>
    <w:rsid w:val="0039588B"/>
    <w:rsid w:val="003A19D9"/>
    <w:rsid w:val="003A1C69"/>
    <w:rsid w:val="003A2C07"/>
    <w:rsid w:val="003A2C3C"/>
    <w:rsid w:val="003A3174"/>
    <w:rsid w:val="003A38DF"/>
    <w:rsid w:val="003A457F"/>
    <w:rsid w:val="003A694E"/>
    <w:rsid w:val="003A7865"/>
    <w:rsid w:val="003A7872"/>
    <w:rsid w:val="003B0D25"/>
    <w:rsid w:val="003B0D3D"/>
    <w:rsid w:val="003B154C"/>
    <w:rsid w:val="003B1FB1"/>
    <w:rsid w:val="003B394B"/>
    <w:rsid w:val="003B3BE1"/>
    <w:rsid w:val="003B46F6"/>
    <w:rsid w:val="003B4C74"/>
    <w:rsid w:val="003B51E0"/>
    <w:rsid w:val="003B5E64"/>
    <w:rsid w:val="003B613C"/>
    <w:rsid w:val="003B6D6B"/>
    <w:rsid w:val="003B74F6"/>
    <w:rsid w:val="003B7ABE"/>
    <w:rsid w:val="003B7CDB"/>
    <w:rsid w:val="003C0A9E"/>
    <w:rsid w:val="003C0D39"/>
    <w:rsid w:val="003C1827"/>
    <w:rsid w:val="003C28E0"/>
    <w:rsid w:val="003C312C"/>
    <w:rsid w:val="003C38B1"/>
    <w:rsid w:val="003C392B"/>
    <w:rsid w:val="003C3EBF"/>
    <w:rsid w:val="003C488A"/>
    <w:rsid w:val="003C50E2"/>
    <w:rsid w:val="003C6B52"/>
    <w:rsid w:val="003C70FD"/>
    <w:rsid w:val="003C79F9"/>
    <w:rsid w:val="003D1090"/>
    <w:rsid w:val="003D10B0"/>
    <w:rsid w:val="003D194A"/>
    <w:rsid w:val="003D3529"/>
    <w:rsid w:val="003D3B19"/>
    <w:rsid w:val="003D3DB6"/>
    <w:rsid w:val="003D4B2D"/>
    <w:rsid w:val="003D5370"/>
    <w:rsid w:val="003D5D42"/>
    <w:rsid w:val="003D68F0"/>
    <w:rsid w:val="003D7462"/>
    <w:rsid w:val="003E0D48"/>
    <w:rsid w:val="003E0DCD"/>
    <w:rsid w:val="003E0FD4"/>
    <w:rsid w:val="003E1512"/>
    <w:rsid w:val="003E1863"/>
    <w:rsid w:val="003E27C9"/>
    <w:rsid w:val="003E2B60"/>
    <w:rsid w:val="003E37A2"/>
    <w:rsid w:val="003E6241"/>
    <w:rsid w:val="003E631E"/>
    <w:rsid w:val="003E64DB"/>
    <w:rsid w:val="003E6919"/>
    <w:rsid w:val="003E7599"/>
    <w:rsid w:val="003E759B"/>
    <w:rsid w:val="003E7E60"/>
    <w:rsid w:val="003F1EDA"/>
    <w:rsid w:val="003F2DE6"/>
    <w:rsid w:val="003F3122"/>
    <w:rsid w:val="003F3D67"/>
    <w:rsid w:val="003F40BF"/>
    <w:rsid w:val="003F5359"/>
    <w:rsid w:val="003F5EBD"/>
    <w:rsid w:val="003F6238"/>
    <w:rsid w:val="003F63A5"/>
    <w:rsid w:val="003F7522"/>
    <w:rsid w:val="003F7694"/>
    <w:rsid w:val="003F7C1C"/>
    <w:rsid w:val="0040068B"/>
    <w:rsid w:val="00400740"/>
    <w:rsid w:val="00402E5F"/>
    <w:rsid w:val="00403556"/>
    <w:rsid w:val="00403DF2"/>
    <w:rsid w:val="004048D3"/>
    <w:rsid w:val="00404CA6"/>
    <w:rsid w:val="00404E5C"/>
    <w:rsid w:val="00405AC9"/>
    <w:rsid w:val="00406099"/>
    <w:rsid w:val="004063C9"/>
    <w:rsid w:val="00407282"/>
    <w:rsid w:val="00407898"/>
    <w:rsid w:val="00410154"/>
    <w:rsid w:val="00410457"/>
    <w:rsid w:val="004117A0"/>
    <w:rsid w:val="0041250C"/>
    <w:rsid w:val="00413C06"/>
    <w:rsid w:val="00414272"/>
    <w:rsid w:val="004143B5"/>
    <w:rsid w:val="004154E5"/>
    <w:rsid w:val="004159B1"/>
    <w:rsid w:val="004207B7"/>
    <w:rsid w:val="00422C26"/>
    <w:rsid w:val="004231E1"/>
    <w:rsid w:val="004237B8"/>
    <w:rsid w:val="004238DE"/>
    <w:rsid w:val="00424CFB"/>
    <w:rsid w:val="00426148"/>
    <w:rsid w:val="00426622"/>
    <w:rsid w:val="004271AB"/>
    <w:rsid w:val="004275A9"/>
    <w:rsid w:val="00427AE0"/>
    <w:rsid w:val="0043052B"/>
    <w:rsid w:val="004313FA"/>
    <w:rsid w:val="00432513"/>
    <w:rsid w:val="004329E6"/>
    <w:rsid w:val="00432DF6"/>
    <w:rsid w:val="00433C79"/>
    <w:rsid w:val="00433F17"/>
    <w:rsid w:val="00434CA7"/>
    <w:rsid w:val="00434E33"/>
    <w:rsid w:val="00434F4F"/>
    <w:rsid w:val="004357C2"/>
    <w:rsid w:val="00435A40"/>
    <w:rsid w:val="00437CDA"/>
    <w:rsid w:val="004406D4"/>
    <w:rsid w:val="0044111C"/>
    <w:rsid w:val="00441637"/>
    <w:rsid w:val="00441B9C"/>
    <w:rsid w:val="00442005"/>
    <w:rsid w:val="00444037"/>
    <w:rsid w:val="004454BC"/>
    <w:rsid w:val="00446185"/>
    <w:rsid w:val="00452486"/>
    <w:rsid w:val="004533AA"/>
    <w:rsid w:val="0045527E"/>
    <w:rsid w:val="00455F17"/>
    <w:rsid w:val="00456503"/>
    <w:rsid w:val="0045696F"/>
    <w:rsid w:val="00456ED5"/>
    <w:rsid w:val="00457825"/>
    <w:rsid w:val="0046044D"/>
    <w:rsid w:val="00460A0D"/>
    <w:rsid w:val="00460A86"/>
    <w:rsid w:val="00460FF6"/>
    <w:rsid w:val="00461FB9"/>
    <w:rsid w:val="004629B9"/>
    <w:rsid w:val="00462B2F"/>
    <w:rsid w:val="004630E3"/>
    <w:rsid w:val="004649CA"/>
    <w:rsid w:val="00464DC3"/>
    <w:rsid w:val="004656DE"/>
    <w:rsid w:val="004658C7"/>
    <w:rsid w:val="00465CBE"/>
    <w:rsid w:val="004667DB"/>
    <w:rsid w:val="00466EB2"/>
    <w:rsid w:val="00467C12"/>
    <w:rsid w:val="00470B95"/>
    <w:rsid w:val="00470FFD"/>
    <w:rsid w:val="00471259"/>
    <w:rsid w:val="00471750"/>
    <w:rsid w:val="00471DF3"/>
    <w:rsid w:val="00471EC6"/>
    <w:rsid w:val="004720BF"/>
    <w:rsid w:val="004722F9"/>
    <w:rsid w:val="004728E6"/>
    <w:rsid w:val="00472B8E"/>
    <w:rsid w:val="004735B6"/>
    <w:rsid w:val="0047488B"/>
    <w:rsid w:val="00475103"/>
    <w:rsid w:val="00475A04"/>
    <w:rsid w:val="00476954"/>
    <w:rsid w:val="0047743C"/>
    <w:rsid w:val="00480150"/>
    <w:rsid w:val="00480163"/>
    <w:rsid w:val="004818B5"/>
    <w:rsid w:val="00481A0A"/>
    <w:rsid w:val="00481A71"/>
    <w:rsid w:val="00482054"/>
    <w:rsid w:val="004822B3"/>
    <w:rsid w:val="004835A2"/>
    <w:rsid w:val="004840C3"/>
    <w:rsid w:val="00484B45"/>
    <w:rsid w:val="00484C42"/>
    <w:rsid w:val="00485223"/>
    <w:rsid w:val="00485E95"/>
    <w:rsid w:val="00485EE7"/>
    <w:rsid w:val="00486328"/>
    <w:rsid w:val="0048633D"/>
    <w:rsid w:val="004864BD"/>
    <w:rsid w:val="00486638"/>
    <w:rsid w:val="00486EF0"/>
    <w:rsid w:val="00487703"/>
    <w:rsid w:val="00487D44"/>
    <w:rsid w:val="00490766"/>
    <w:rsid w:val="004922D0"/>
    <w:rsid w:val="004923FE"/>
    <w:rsid w:val="00493C2E"/>
    <w:rsid w:val="00493DBD"/>
    <w:rsid w:val="00494365"/>
    <w:rsid w:val="00494884"/>
    <w:rsid w:val="00494AD3"/>
    <w:rsid w:val="00495D3A"/>
    <w:rsid w:val="00495D46"/>
    <w:rsid w:val="00496146"/>
    <w:rsid w:val="00496CEC"/>
    <w:rsid w:val="004972E5"/>
    <w:rsid w:val="0049745F"/>
    <w:rsid w:val="004A08A9"/>
    <w:rsid w:val="004A0EBA"/>
    <w:rsid w:val="004A1269"/>
    <w:rsid w:val="004A176B"/>
    <w:rsid w:val="004A26AB"/>
    <w:rsid w:val="004A3727"/>
    <w:rsid w:val="004A3779"/>
    <w:rsid w:val="004A4068"/>
    <w:rsid w:val="004A49AB"/>
    <w:rsid w:val="004A5614"/>
    <w:rsid w:val="004A5972"/>
    <w:rsid w:val="004A635B"/>
    <w:rsid w:val="004A7C05"/>
    <w:rsid w:val="004A7E5F"/>
    <w:rsid w:val="004B0248"/>
    <w:rsid w:val="004B042B"/>
    <w:rsid w:val="004B04AF"/>
    <w:rsid w:val="004B0665"/>
    <w:rsid w:val="004B06D3"/>
    <w:rsid w:val="004B3C13"/>
    <w:rsid w:val="004B3F58"/>
    <w:rsid w:val="004B3F5A"/>
    <w:rsid w:val="004B462B"/>
    <w:rsid w:val="004B5269"/>
    <w:rsid w:val="004B69DC"/>
    <w:rsid w:val="004B6FE7"/>
    <w:rsid w:val="004B716E"/>
    <w:rsid w:val="004B7CED"/>
    <w:rsid w:val="004C1B78"/>
    <w:rsid w:val="004C1E82"/>
    <w:rsid w:val="004C245F"/>
    <w:rsid w:val="004C246C"/>
    <w:rsid w:val="004C273D"/>
    <w:rsid w:val="004C5653"/>
    <w:rsid w:val="004C6055"/>
    <w:rsid w:val="004C60C6"/>
    <w:rsid w:val="004C67E2"/>
    <w:rsid w:val="004D0E81"/>
    <w:rsid w:val="004D24B5"/>
    <w:rsid w:val="004D2ACC"/>
    <w:rsid w:val="004D2DB2"/>
    <w:rsid w:val="004D30EE"/>
    <w:rsid w:val="004D31D6"/>
    <w:rsid w:val="004D3291"/>
    <w:rsid w:val="004D32AF"/>
    <w:rsid w:val="004D367C"/>
    <w:rsid w:val="004D3A1C"/>
    <w:rsid w:val="004D5A5B"/>
    <w:rsid w:val="004D65DE"/>
    <w:rsid w:val="004D6B5F"/>
    <w:rsid w:val="004D79FE"/>
    <w:rsid w:val="004D7B9F"/>
    <w:rsid w:val="004E0328"/>
    <w:rsid w:val="004E0656"/>
    <w:rsid w:val="004E07B2"/>
    <w:rsid w:val="004E24ED"/>
    <w:rsid w:val="004E3750"/>
    <w:rsid w:val="004E3C98"/>
    <w:rsid w:val="004E41FE"/>
    <w:rsid w:val="004E4325"/>
    <w:rsid w:val="004E44DE"/>
    <w:rsid w:val="004E4A4A"/>
    <w:rsid w:val="004E52AD"/>
    <w:rsid w:val="004E6180"/>
    <w:rsid w:val="004E620C"/>
    <w:rsid w:val="004E6BBD"/>
    <w:rsid w:val="004E79DA"/>
    <w:rsid w:val="004F08DD"/>
    <w:rsid w:val="004F42A6"/>
    <w:rsid w:val="004F4B21"/>
    <w:rsid w:val="004F54E0"/>
    <w:rsid w:val="004F5A88"/>
    <w:rsid w:val="004F5AF9"/>
    <w:rsid w:val="004F5F7C"/>
    <w:rsid w:val="004F61C3"/>
    <w:rsid w:val="004F6D9E"/>
    <w:rsid w:val="004F78D1"/>
    <w:rsid w:val="0050066C"/>
    <w:rsid w:val="00500885"/>
    <w:rsid w:val="005012C9"/>
    <w:rsid w:val="00501EC8"/>
    <w:rsid w:val="0050334B"/>
    <w:rsid w:val="00503564"/>
    <w:rsid w:val="0050424B"/>
    <w:rsid w:val="00506163"/>
    <w:rsid w:val="0050630D"/>
    <w:rsid w:val="005068ED"/>
    <w:rsid w:val="00510FD7"/>
    <w:rsid w:val="00511967"/>
    <w:rsid w:val="00511D5B"/>
    <w:rsid w:val="00511DC7"/>
    <w:rsid w:val="00513B1E"/>
    <w:rsid w:val="00513C66"/>
    <w:rsid w:val="00513D87"/>
    <w:rsid w:val="00513EC1"/>
    <w:rsid w:val="00514114"/>
    <w:rsid w:val="005150A8"/>
    <w:rsid w:val="00516B25"/>
    <w:rsid w:val="00516E1D"/>
    <w:rsid w:val="00517358"/>
    <w:rsid w:val="0051736E"/>
    <w:rsid w:val="005173F8"/>
    <w:rsid w:val="00520353"/>
    <w:rsid w:val="00521140"/>
    <w:rsid w:val="005216E7"/>
    <w:rsid w:val="00521A7E"/>
    <w:rsid w:val="00521EA1"/>
    <w:rsid w:val="005239EB"/>
    <w:rsid w:val="00523EBA"/>
    <w:rsid w:val="00525681"/>
    <w:rsid w:val="00525A9D"/>
    <w:rsid w:val="00525CF4"/>
    <w:rsid w:val="00526C85"/>
    <w:rsid w:val="00527030"/>
    <w:rsid w:val="005272D3"/>
    <w:rsid w:val="0052777F"/>
    <w:rsid w:val="00527C6D"/>
    <w:rsid w:val="00530847"/>
    <w:rsid w:val="00530B46"/>
    <w:rsid w:val="0053102F"/>
    <w:rsid w:val="00531742"/>
    <w:rsid w:val="005318BE"/>
    <w:rsid w:val="005322DE"/>
    <w:rsid w:val="00532750"/>
    <w:rsid w:val="00532ABB"/>
    <w:rsid w:val="005335BD"/>
    <w:rsid w:val="0053488F"/>
    <w:rsid w:val="00535364"/>
    <w:rsid w:val="005356EA"/>
    <w:rsid w:val="00535D5B"/>
    <w:rsid w:val="005360CC"/>
    <w:rsid w:val="00536A5B"/>
    <w:rsid w:val="00536D29"/>
    <w:rsid w:val="00536D3B"/>
    <w:rsid w:val="00536F04"/>
    <w:rsid w:val="00537085"/>
    <w:rsid w:val="00537236"/>
    <w:rsid w:val="00542D53"/>
    <w:rsid w:val="00542E55"/>
    <w:rsid w:val="00543AB4"/>
    <w:rsid w:val="00543F66"/>
    <w:rsid w:val="00544BC0"/>
    <w:rsid w:val="00546C64"/>
    <w:rsid w:val="00546EEF"/>
    <w:rsid w:val="005501CB"/>
    <w:rsid w:val="005518D4"/>
    <w:rsid w:val="00551BBA"/>
    <w:rsid w:val="00551DD1"/>
    <w:rsid w:val="00551FB5"/>
    <w:rsid w:val="005530CB"/>
    <w:rsid w:val="00553BBF"/>
    <w:rsid w:val="0055486C"/>
    <w:rsid w:val="00554BD4"/>
    <w:rsid w:val="0055663B"/>
    <w:rsid w:val="00556F85"/>
    <w:rsid w:val="00560BD2"/>
    <w:rsid w:val="0056200B"/>
    <w:rsid w:val="00562758"/>
    <w:rsid w:val="00563B86"/>
    <w:rsid w:val="00564FB8"/>
    <w:rsid w:val="005668ED"/>
    <w:rsid w:val="00567E69"/>
    <w:rsid w:val="0057113E"/>
    <w:rsid w:val="005717AB"/>
    <w:rsid w:val="00571816"/>
    <w:rsid w:val="0057252A"/>
    <w:rsid w:val="00574FC9"/>
    <w:rsid w:val="005773D0"/>
    <w:rsid w:val="0057767F"/>
    <w:rsid w:val="00577895"/>
    <w:rsid w:val="00580693"/>
    <w:rsid w:val="00580B61"/>
    <w:rsid w:val="00581071"/>
    <w:rsid w:val="00581737"/>
    <w:rsid w:val="00582FC0"/>
    <w:rsid w:val="00583586"/>
    <w:rsid w:val="00583F59"/>
    <w:rsid w:val="00584AD7"/>
    <w:rsid w:val="00584F05"/>
    <w:rsid w:val="00585610"/>
    <w:rsid w:val="005858B1"/>
    <w:rsid w:val="005879CA"/>
    <w:rsid w:val="0059010A"/>
    <w:rsid w:val="005917D6"/>
    <w:rsid w:val="00591B0B"/>
    <w:rsid w:val="00592102"/>
    <w:rsid w:val="00592284"/>
    <w:rsid w:val="00592868"/>
    <w:rsid w:val="00592A0E"/>
    <w:rsid w:val="00592C63"/>
    <w:rsid w:val="00593CB0"/>
    <w:rsid w:val="005943F6"/>
    <w:rsid w:val="00594698"/>
    <w:rsid w:val="00594AD1"/>
    <w:rsid w:val="00595283"/>
    <w:rsid w:val="005958E6"/>
    <w:rsid w:val="005960DD"/>
    <w:rsid w:val="005968B2"/>
    <w:rsid w:val="005970B4"/>
    <w:rsid w:val="00597BC3"/>
    <w:rsid w:val="00597C04"/>
    <w:rsid w:val="005A02BB"/>
    <w:rsid w:val="005A0385"/>
    <w:rsid w:val="005A07A7"/>
    <w:rsid w:val="005A2B39"/>
    <w:rsid w:val="005A2E25"/>
    <w:rsid w:val="005A3227"/>
    <w:rsid w:val="005A43D8"/>
    <w:rsid w:val="005A49F0"/>
    <w:rsid w:val="005A5839"/>
    <w:rsid w:val="005A5899"/>
    <w:rsid w:val="005A5CD2"/>
    <w:rsid w:val="005A6567"/>
    <w:rsid w:val="005A7004"/>
    <w:rsid w:val="005A7678"/>
    <w:rsid w:val="005A7BBD"/>
    <w:rsid w:val="005B189E"/>
    <w:rsid w:val="005B38F6"/>
    <w:rsid w:val="005B3AF1"/>
    <w:rsid w:val="005B3DC9"/>
    <w:rsid w:val="005B4F2B"/>
    <w:rsid w:val="005B5204"/>
    <w:rsid w:val="005B56A8"/>
    <w:rsid w:val="005B572D"/>
    <w:rsid w:val="005B5AC4"/>
    <w:rsid w:val="005B62D6"/>
    <w:rsid w:val="005B67DE"/>
    <w:rsid w:val="005B6C6F"/>
    <w:rsid w:val="005C145A"/>
    <w:rsid w:val="005C18BB"/>
    <w:rsid w:val="005C3DD8"/>
    <w:rsid w:val="005C4427"/>
    <w:rsid w:val="005C6164"/>
    <w:rsid w:val="005C626D"/>
    <w:rsid w:val="005D07BA"/>
    <w:rsid w:val="005D1725"/>
    <w:rsid w:val="005D184B"/>
    <w:rsid w:val="005D201A"/>
    <w:rsid w:val="005D2910"/>
    <w:rsid w:val="005D2C66"/>
    <w:rsid w:val="005D3848"/>
    <w:rsid w:val="005D3B2C"/>
    <w:rsid w:val="005D3DF7"/>
    <w:rsid w:val="005D4419"/>
    <w:rsid w:val="005D46DD"/>
    <w:rsid w:val="005D4B1D"/>
    <w:rsid w:val="005D681C"/>
    <w:rsid w:val="005D6AA0"/>
    <w:rsid w:val="005D78E2"/>
    <w:rsid w:val="005E062B"/>
    <w:rsid w:val="005E15B1"/>
    <w:rsid w:val="005E271B"/>
    <w:rsid w:val="005E32E6"/>
    <w:rsid w:val="005E3899"/>
    <w:rsid w:val="005E399F"/>
    <w:rsid w:val="005E3C82"/>
    <w:rsid w:val="005E4180"/>
    <w:rsid w:val="005E4B63"/>
    <w:rsid w:val="005E55C7"/>
    <w:rsid w:val="005E5A04"/>
    <w:rsid w:val="005E67DC"/>
    <w:rsid w:val="005E75F0"/>
    <w:rsid w:val="005F0DD4"/>
    <w:rsid w:val="005F0FB7"/>
    <w:rsid w:val="005F2B3B"/>
    <w:rsid w:val="005F2DBD"/>
    <w:rsid w:val="005F56D0"/>
    <w:rsid w:val="005F6B1A"/>
    <w:rsid w:val="005F6CAC"/>
    <w:rsid w:val="005F6E7C"/>
    <w:rsid w:val="005F7369"/>
    <w:rsid w:val="00600684"/>
    <w:rsid w:val="00602023"/>
    <w:rsid w:val="006025A3"/>
    <w:rsid w:val="006031B6"/>
    <w:rsid w:val="0060382D"/>
    <w:rsid w:val="006051A9"/>
    <w:rsid w:val="006051E4"/>
    <w:rsid w:val="00605390"/>
    <w:rsid w:val="0060570F"/>
    <w:rsid w:val="00606025"/>
    <w:rsid w:val="00607500"/>
    <w:rsid w:val="00607893"/>
    <w:rsid w:val="00610ABD"/>
    <w:rsid w:val="00610D15"/>
    <w:rsid w:val="00611252"/>
    <w:rsid w:val="00612366"/>
    <w:rsid w:val="00612557"/>
    <w:rsid w:val="006125C9"/>
    <w:rsid w:val="006126B3"/>
    <w:rsid w:val="006135CD"/>
    <w:rsid w:val="00613D6D"/>
    <w:rsid w:val="006155B0"/>
    <w:rsid w:val="00615DDF"/>
    <w:rsid w:val="00620B37"/>
    <w:rsid w:val="00620EB1"/>
    <w:rsid w:val="00621AC2"/>
    <w:rsid w:val="00621E8D"/>
    <w:rsid w:val="00622832"/>
    <w:rsid w:val="00623B1E"/>
    <w:rsid w:val="0062448C"/>
    <w:rsid w:val="006248A8"/>
    <w:rsid w:val="006256D9"/>
    <w:rsid w:val="00626D9D"/>
    <w:rsid w:val="00626F49"/>
    <w:rsid w:val="006270AD"/>
    <w:rsid w:val="00627662"/>
    <w:rsid w:val="006301EB"/>
    <w:rsid w:val="00630756"/>
    <w:rsid w:val="00631A20"/>
    <w:rsid w:val="00631EDD"/>
    <w:rsid w:val="0063207D"/>
    <w:rsid w:val="0063418D"/>
    <w:rsid w:val="006349DA"/>
    <w:rsid w:val="00635052"/>
    <w:rsid w:val="0063570B"/>
    <w:rsid w:val="006357DB"/>
    <w:rsid w:val="00636493"/>
    <w:rsid w:val="00636D32"/>
    <w:rsid w:val="006402E1"/>
    <w:rsid w:val="00640D90"/>
    <w:rsid w:val="006414C4"/>
    <w:rsid w:val="00641F9B"/>
    <w:rsid w:val="006421B8"/>
    <w:rsid w:val="006421D0"/>
    <w:rsid w:val="00642656"/>
    <w:rsid w:val="00643006"/>
    <w:rsid w:val="0064323E"/>
    <w:rsid w:val="00643B3C"/>
    <w:rsid w:val="00643D53"/>
    <w:rsid w:val="00643F6A"/>
    <w:rsid w:val="00646BAC"/>
    <w:rsid w:val="0064736C"/>
    <w:rsid w:val="00650646"/>
    <w:rsid w:val="00651385"/>
    <w:rsid w:val="00653F33"/>
    <w:rsid w:val="006548A0"/>
    <w:rsid w:val="006553EA"/>
    <w:rsid w:val="00656279"/>
    <w:rsid w:val="0066125B"/>
    <w:rsid w:val="00661325"/>
    <w:rsid w:val="0066286D"/>
    <w:rsid w:val="00664E02"/>
    <w:rsid w:val="006650C7"/>
    <w:rsid w:val="006659B8"/>
    <w:rsid w:val="00665CCF"/>
    <w:rsid w:val="006661AA"/>
    <w:rsid w:val="006661C5"/>
    <w:rsid w:val="006664B0"/>
    <w:rsid w:val="006703A6"/>
    <w:rsid w:val="00670531"/>
    <w:rsid w:val="00671012"/>
    <w:rsid w:val="0067106D"/>
    <w:rsid w:val="006718FE"/>
    <w:rsid w:val="00671D10"/>
    <w:rsid w:val="00671E01"/>
    <w:rsid w:val="006723E4"/>
    <w:rsid w:val="00672763"/>
    <w:rsid w:val="00672F0B"/>
    <w:rsid w:val="006746E2"/>
    <w:rsid w:val="00675A65"/>
    <w:rsid w:val="00675B46"/>
    <w:rsid w:val="00675C48"/>
    <w:rsid w:val="00675C84"/>
    <w:rsid w:val="00675ED6"/>
    <w:rsid w:val="0067632D"/>
    <w:rsid w:val="006763DF"/>
    <w:rsid w:val="00676E58"/>
    <w:rsid w:val="006819F1"/>
    <w:rsid w:val="006828A1"/>
    <w:rsid w:val="00683567"/>
    <w:rsid w:val="00683570"/>
    <w:rsid w:val="006836C8"/>
    <w:rsid w:val="00683827"/>
    <w:rsid w:val="00683C13"/>
    <w:rsid w:val="006843DD"/>
    <w:rsid w:val="006849DA"/>
    <w:rsid w:val="00684BD8"/>
    <w:rsid w:val="00686D73"/>
    <w:rsid w:val="006879C2"/>
    <w:rsid w:val="00690AC8"/>
    <w:rsid w:val="00690C50"/>
    <w:rsid w:val="00691C4F"/>
    <w:rsid w:val="00692300"/>
    <w:rsid w:val="00692464"/>
    <w:rsid w:val="006927B6"/>
    <w:rsid w:val="0069282A"/>
    <w:rsid w:val="00692D63"/>
    <w:rsid w:val="00693396"/>
    <w:rsid w:val="00693A89"/>
    <w:rsid w:val="00694593"/>
    <w:rsid w:val="0069580F"/>
    <w:rsid w:val="00695E53"/>
    <w:rsid w:val="006970B9"/>
    <w:rsid w:val="0069732C"/>
    <w:rsid w:val="00697BC9"/>
    <w:rsid w:val="00697FA5"/>
    <w:rsid w:val="006A0A89"/>
    <w:rsid w:val="006A12E1"/>
    <w:rsid w:val="006A16D9"/>
    <w:rsid w:val="006A18E2"/>
    <w:rsid w:val="006A218C"/>
    <w:rsid w:val="006A25F4"/>
    <w:rsid w:val="006A2EA8"/>
    <w:rsid w:val="006A3BF7"/>
    <w:rsid w:val="006A3E03"/>
    <w:rsid w:val="006A3F8B"/>
    <w:rsid w:val="006A41CC"/>
    <w:rsid w:val="006A45BE"/>
    <w:rsid w:val="006A4B07"/>
    <w:rsid w:val="006A50FA"/>
    <w:rsid w:val="006A5789"/>
    <w:rsid w:val="006A5F83"/>
    <w:rsid w:val="006A776C"/>
    <w:rsid w:val="006B047F"/>
    <w:rsid w:val="006B0733"/>
    <w:rsid w:val="006B090B"/>
    <w:rsid w:val="006B0A49"/>
    <w:rsid w:val="006B2436"/>
    <w:rsid w:val="006B5647"/>
    <w:rsid w:val="006B57CD"/>
    <w:rsid w:val="006B5902"/>
    <w:rsid w:val="006B7C6B"/>
    <w:rsid w:val="006C00D8"/>
    <w:rsid w:val="006C00ED"/>
    <w:rsid w:val="006C159A"/>
    <w:rsid w:val="006C19A6"/>
    <w:rsid w:val="006C295E"/>
    <w:rsid w:val="006C2D12"/>
    <w:rsid w:val="006C319D"/>
    <w:rsid w:val="006C4BA9"/>
    <w:rsid w:val="006C4D01"/>
    <w:rsid w:val="006C5812"/>
    <w:rsid w:val="006C5C4E"/>
    <w:rsid w:val="006C5FFC"/>
    <w:rsid w:val="006C6F0C"/>
    <w:rsid w:val="006C7540"/>
    <w:rsid w:val="006D04E1"/>
    <w:rsid w:val="006D07DE"/>
    <w:rsid w:val="006D13BC"/>
    <w:rsid w:val="006D16F0"/>
    <w:rsid w:val="006D16F3"/>
    <w:rsid w:val="006D306C"/>
    <w:rsid w:val="006D3270"/>
    <w:rsid w:val="006D3D02"/>
    <w:rsid w:val="006D472E"/>
    <w:rsid w:val="006D56BC"/>
    <w:rsid w:val="006D5712"/>
    <w:rsid w:val="006D648C"/>
    <w:rsid w:val="006D6B94"/>
    <w:rsid w:val="006D7B7F"/>
    <w:rsid w:val="006D7D7F"/>
    <w:rsid w:val="006E1394"/>
    <w:rsid w:val="006E3EF3"/>
    <w:rsid w:val="006E46DC"/>
    <w:rsid w:val="006E4905"/>
    <w:rsid w:val="006E511C"/>
    <w:rsid w:val="006E523A"/>
    <w:rsid w:val="006E589D"/>
    <w:rsid w:val="006E5AE1"/>
    <w:rsid w:val="006E6439"/>
    <w:rsid w:val="006E66C6"/>
    <w:rsid w:val="006E671A"/>
    <w:rsid w:val="006E7680"/>
    <w:rsid w:val="006F00C2"/>
    <w:rsid w:val="006F1C0A"/>
    <w:rsid w:val="006F1C51"/>
    <w:rsid w:val="006F5D8E"/>
    <w:rsid w:val="006F624A"/>
    <w:rsid w:val="006F6736"/>
    <w:rsid w:val="00700087"/>
    <w:rsid w:val="00700B00"/>
    <w:rsid w:val="0070128B"/>
    <w:rsid w:val="00701310"/>
    <w:rsid w:val="007015D2"/>
    <w:rsid w:val="00701AEE"/>
    <w:rsid w:val="00702080"/>
    <w:rsid w:val="0070271D"/>
    <w:rsid w:val="00702885"/>
    <w:rsid w:val="00702897"/>
    <w:rsid w:val="007028CE"/>
    <w:rsid w:val="007042EE"/>
    <w:rsid w:val="00704916"/>
    <w:rsid w:val="0070586D"/>
    <w:rsid w:val="00710111"/>
    <w:rsid w:val="007106DA"/>
    <w:rsid w:val="007107ED"/>
    <w:rsid w:val="00712527"/>
    <w:rsid w:val="00712752"/>
    <w:rsid w:val="00712C40"/>
    <w:rsid w:val="00713942"/>
    <w:rsid w:val="0071475C"/>
    <w:rsid w:val="0071482C"/>
    <w:rsid w:val="00714FE0"/>
    <w:rsid w:val="00715AF9"/>
    <w:rsid w:val="0071684E"/>
    <w:rsid w:val="0071741A"/>
    <w:rsid w:val="0071774F"/>
    <w:rsid w:val="00720A81"/>
    <w:rsid w:val="00720C77"/>
    <w:rsid w:val="007213A1"/>
    <w:rsid w:val="007216B8"/>
    <w:rsid w:val="00721816"/>
    <w:rsid w:val="0072334C"/>
    <w:rsid w:val="00723A04"/>
    <w:rsid w:val="00723F43"/>
    <w:rsid w:val="007254CF"/>
    <w:rsid w:val="00725998"/>
    <w:rsid w:val="00725E32"/>
    <w:rsid w:val="0072601D"/>
    <w:rsid w:val="0072603C"/>
    <w:rsid w:val="00726CA5"/>
    <w:rsid w:val="00727366"/>
    <w:rsid w:val="00727B39"/>
    <w:rsid w:val="00727F4B"/>
    <w:rsid w:val="00730187"/>
    <w:rsid w:val="0073030B"/>
    <w:rsid w:val="0073146E"/>
    <w:rsid w:val="00731E2A"/>
    <w:rsid w:val="00732328"/>
    <w:rsid w:val="00733DB3"/>
    <w:rsid w:val="007340C3"/>
    <w:rsid w:val="00734753"/>
    <w:rsid w:val="00734A9F"/>
    <w:rsid w:val="00736D44"/>
    <w:rsid w:val="007374FF"/>
    <w:rsid w:val="00737BFC"/>
    <w:rsid w:val="00740D0E"/>
    <w:rsid w:val="00741741"/>
    <w:rsid w:val="00743FA2"/>
    <w:rsid w:val="007468EA"/>
    <w:rsid w:val="0074732B"/>
    <w:rsid w:val="00747833"/>
    <w:rsid w:val="00747C21"/>
    <w:rsid w:val="00751B9D"/>
    <w:rsid w:val="0075284B"/>
    <w:rsid w:val="00754640"/>
    <w:rsid w:val="0075469E"/>
    <w:rsid w:val="00756D0A"/>
    <w:rsid w:val="00757988"/>
    <w:rsid w:val="00757D14"/>
    <w:rsid w:val="00760372"/>
    <w:rsid w:val="0076124A"/>
    <w:rsid w:val="00763A47"/>
    <w:rsid w:val="007647E1"/>
    <w:rsid w:val="007658C0"/>
    <w:rsid w:val="00766E0C"/>
    <w:rsid w:val="00766ECD"/>
    <w:rsid w:val="00767A9B"/>
    <w:rsid w:val="00771E88"/>
    <w:rsid w:val="00771EBD"/>
    <w:rsid w:val="00771F71"/>
    <w:rsid w:val="007724A4"/>
    <w:rsid w:val="00775288"/>
    <w:rsid w:val="00775B0F"/>
    <w:rsid w:val="00776732"/>
    <w:rsid w:val="00776956"/>
    <w:rsid w:val="0077695C"/>
    <w:rsid w:val="00780012"/>
    <w:rsid w:val="00780546"/>
    <w:rsid w:val="00781CB8"/>
    <w:rsid w:val="00782327"/>
    <w:rsid w:val="0078245D"/>
    <w:rsid w:val="0078256F"/>
    <w:rsid w:val="007832EB"/>
    <w:rsid w:val="00783D5C"/>
    <w:rsid w:val="0078408A"/>
    <w:rsid w:val="00784CC4"/>
    <w:rsid w:val="00785258"/>
    <w:rsid w:val="00785E1D"/>
    <w:rsid w:val="007868BF"/>
    <w:rsid w:val="0078749E"/>
    <w:rsid w:val="0078762F"/>
    <w:rsid w:val="00790316"/>
    <w:rsid w:val="007909AA"/>
    <w:rsid w:val="007941C4"/>
    <w:rsid w:val="00795217"/>
    <w:rsid w:val="007953DA"/>
    <w:rsid w:val="00795DE1"/>
    <w:rsid w:val="00795E54"/>
    <w:rsid w:val="007962EC"/>
    <w:rsid w:val="0079688C"/>
    <w:rsid w:val="007974A7"/>
    <w:rsid w:val="007A14F9"/>
    <w:rsid w:val="007A1963"/>
    <w:rsid w:val="007A1E70"/>
    <w:rsid w:val="007A2965"/>
    <w:rsid w:val="007A4812"/>
    <w:rsid w:val="007A4BB2"/>
    <w:rsid w:val="007A50F1"/>
    <w:rsid w:val="007A6A23"/>
    <w:rsid w:val="007A6B3E"/>
    <w:rsid w:val="007A6F54"/>
    <w:rsid w:val="007B0030"/>
    <w:rsid w:val="007B0154"/>
    <w:rsid w:val="007B024C"/>
    <w:rsid w:val="007B0311"/>
    <w:rsid w:val="007B08E1"/>
    <w:rsid w:val="007B0BAD"/>
    <w:rsid w:val="007B12C8"/>
    <w:rsid w:val="007B264F"/>
    <w:rsid w:val="007B278F"/>
    <w:rsid w:val="007B2F1D"/>
    <w:rsid w:val="007B3202"/>
    <w:rsid w:val="007B3920"/>
    <w:rsid w:val="007B3D00"/>
    <w:rsid w:val="007B4FE2"/>
    <w:rsid w:val="007B52C7"/>
    <w:rsid w:val="007B558E"/>
    <w:rsid w:val="007B6057"/>
    <w:rsid w:val="007B660B"/>
    <w:rsid w:val="007B7C5B"/>
    <w:rsid w:val="007C0EBA"/>
    <w:rsid w:val="007C1A0A"/>
    <w:rsid w:val="007C229D"/>
    <w:rsid w:val="007C251E"/>
    <w:rsid w:val="007C282C"/>
    <w:rsid w:val="007C2D28"/>
    <w:rsid w:val="007C4454"/>
    <w:rsid w:val="007C4F29"/>
    <w:rsid w:val="007C681E"/>
    <w:rsid w:val="007C6938"/>
    <w:rsid w:val="007C6C30"/>
    <w:rsid w:val="007C75D9"/>
    <w:rsid w:val="007C7BDB"/>
    <w:rsid w:val="007D2D17"/>
    <w:rsid w:val="007D2ED5"/>
    <w:rsid w:val="007D3437"/>
    <w:rsid w:val="007D463B"/>
    <w:rsid w:val="007D525C"/>
    <w:rsid w:val="007D6E6C"/>
    <w:rsid w:val="007D794D"/>
    <w:rsid w:val="007D7DDA"/>
    <w:rsid w:val="007E06B7"/>
    <w:rsid w:val="007E1939"/>
    <w:rsid w:val="007E2BF2"/>
    <w:rsid w:val="007E3301"/>
    <w:rsid w:val="007E3FE8"/>
    <w:rsid w:val="007E40D6"/>
    <w:rsid w:val="007E470B"/>
    <w:rsid w:val="007E4FD6"/>
    <w:rsid w:val="007E6528"/>
    <w:rsid w:val="007F0D2D"/>
    <w:rsid w:val="007F0E5E"/>
    <w:rsid w:val="007F2FA5"/>
    <w:rsid w:val="007F34DB"/>
    <w:rsid w:val="007F3529"/>
    <w:rsid w:val="007F3D27"/>
    <w:rsid w:val="007F5D88"/>
    <w:rsid w:val="007F5F56"/>
    <w:rsid w:val="007F6535"/>
    <w:rsid w:val="007F6E29"/>
    <w:rsid w:val="007F7308"/>
    <w:rsid w:val="007F7F4B"/>
    <w:rsid w:val="008004C7"/>
    <w:rsid w:val="008009DA"/>
    <w:rsid w:val="00802193"/>
    <w:rsid w:val="00802C7F"/>
    <w:rsid w:val="00802D5D"/>
    <w:rsid w:val="0080354F"/>
    <w:rsid w:val="008079DF"/>
    <w:rsid w:val="00807DD9"/>
    <w:rsid w:val="00807FE5"/>
    <w:rsid w:val="00810027"/>
    <w:rsid w:val="0081085A"/>
    <w:rsid w:val="00811611"/>
    <w:rsid w:val="008128E9"/>
    <w:rsid w:val="00813784"/>
    <w:rsid w:val="008159B8"/>
    <w:rsid w:val="00816D29"/>
    <w:rsid w:val="00817131"/>
    <w:rsid w:val="00817B87"/>
    <w:rsid w:val="008205CB"/>
    <w:rsid w:val="008207BA"/>
    <w:rsid w:val="00820DF7"/>
    <w:rsid w:val="00821BE9"/>
    <w:rsid w:val="00822AA8"/>
    <w:rsid w:val="00822DA9"/>
    <w:rsid w:val="00824103"/>
    <w:rsid w:val="0082601A"/>
    <w:rsid w:val="0082642D"/>
    <w:rsid w:val="00826F03"/>
    <w:rsid w:val="00827091"/>
    <w:rsid w:val="00832185"/>
    <w:rsid w:val="00832274"/>
    <w:rsid w:val="00832E31"/>
    <w:rsid w:val="008335A1"/>
    <w:rsid w:val="008337C8"/>
    <w:rsid w:val="00833851"/>
    <w:rsid w:val="0083469C"/>
    <w:rsid w:val="00834DDA"/>
    <w:rsid w:val="00836AB9"/>
    <w:rsid w:val="00836B8A"/>
    <w:rsid w:val="00836EF2"/>
    <w:rsid w:val="008375F4"/>
    <w:rsid w:val="00837CED"/>
    <w:rsid w:val="008417C9"/>
    <w:rsid w:val="00841E49"/>
    <w:rsid w:val="00842764"/>
    <w:rsid w:val="0084307C"/>
    <w:rsid w:val="00843AB7"/>
    <w:rsid w:val="0084402E"/>
    <w:rsid w:val="008449F2"/>
    <w:rsid w:val="0084583F"/>
    <w:rsid w:val="00846AE7"/>
    <w:rsid w:val="00846D17"/>
    <w:rsid w:val="00846DD7"/>
    <w:rsid w:val="00847256"/>
    <w:rsid w:val="00847F67"/>
    <w:rsid w:val="0085071B"/>
    <w:rsid w:val="00851B8F"/>
    <w:rsid w:val="00851FF3"/>
    <w:rsid w:val="0085244A"/>
    <w:rsid w:val="00852A07"/>
    <w:rsid w:val="00852F43"/>
    <w:rsid w:val="008542A7"/>
    <w:rsid w:val="0085444F"/>
    <w:rsid w:val="00854882"/>
    <w:rsid w:val="00854D37"/>
    <w:rsid w:val="00856665"/>
    <w:rsid w:val="00856A0D"/>
    <w:rsid w:val="00856F92"/>
    <w:rsid w:val="00857323"/>
    <w:rsid w:val="00857959"/>
    <w:rsid w:val="00857A37"/>
    <w:rsid w:val="00857B19"/>
    <w:rsid w:val="008603CD"/>
    <w:rsid w:val="00860B7C"/>
    <w:rsid w:val="00862C39"/>
    <w:rsid w:val="0086328D"/>
    <w:rsid w:val="00863D77"/>
    <w:rsid w:val="00864612"/>
    <w:rsid w:val="00865D73"/>
    <w:rsid w:val="00866BC4"/>
    <w:rsid w:val="00866D94"/>
    <w:rsid w:val="00866E53"/>
    <w:rsid w:val="008675B2"/>
    <w:rsid w:val="00867E2F"/>
    <w:rsid w:val="00870027"/>
    <w:rsid w:val="008703EB"/>
    <w:rsid w:val="008707F0"/>
    <w:rsid w:val="00871299"/>
    <w:rsid w:val="00871988"/>
    <w:rsid w:val="00876886"/>
    <w:rsid w:val="0087753B"/>
    <w:rsid w:val="0087769B"/>
    <w:rsid w:val="00877895"/>
    <w:rsid w:val="00880BF7"/>
    <w:rsid w:val="00881B10"/>
    <w:rsid w:val="00882BF3"/>
    <w:rsid w:val="00883250"/>
    <w:rsid w:val="00883467"/>
    <w:rsid w:val="00885963"/>
    <w:rsid w:val="00885C4C"/>
    <w:rsid w:val="008864B5"/>
    <w:rsid w:val="00886908"/>
    <w:rsid w:val="00886EF5"/>
    <w:rsid w:val="00886F8C"/>
    <w:rsid w:val="008870BE"/>
    <w:rsid w:val="00887491"/>
    <w:rsid w:val="00890037"/>
    <w:rsid w:val="00890C9D"/>
    <w:rsid w:val="00891407"/>
    <w:rsid w:val="00891FDE"/>
    <w:rsid w:val="008944C7"/>
    <w:rsid w:val="00894DE1"/>
    <w:rsid w:val="0089538F"/>
    <w:rsid w:val="008956FB"/>
    <w:rsid w:val="0089699F"/>
    <w:rsid w:val="00897D4D"/>
    <w:rsid w:val="008A14AB"/>
    <w:rsid w:val="008A19DC"/>
    <w:rsid w:val="008A225A"/>
    <w:rsid w:val="008A22A4"/>
    <w:rsid w:val="008A296A"/>
    <w:rsid w:val="008A3D4C"/>
    <w:rsid w:val="008A3F8F"/>
    <w:rsid w:val="008A4091"/>
    <w:rsid w:val="008A4350"/>
    <w:rsid w:val="008A570A"/>
    <w:rsid w:val="008A5730"/>
    <w:rsid w:val="008A6393"/>
    <w:rsid w:val="008A6AA3"/>
    <w:rsid w:val="008A7207"/>
    <w:rsid w:val="008B062F"/>
    <w:rsid w:val="008B084A"/>
    <w:rsid w:val="008B086D"/>
    <w:rsid w:val="008B0F72"/>
    <w:rsid w:val="008B2E68"/>
    <w:rsid w:val="008B5270"/>
    <w:rsid w:val="008B7F66"/>
    <w:rsid w:val="008C0416"/>
    <w:rsid w:val="008C0C28"/>
    <w:rsid w:val="008C1758"/>
    <w:rsid w:val="008C1E26"/>
    <w:rsid w:val="008C2790"/>
    <w:rsid w:val="008C27CA"/>
    <w:rsid w:val="008C290B"/>
    <w:rsid w:val="008C2CC4"/>
    <w:rsid w:val="008C2E38"/>
    <w:rsid w:val="008C3090"/>
    <w:rsid w:val="008C30BF"/>
    <w:rsid w:val="008C3138"/>
    <w:rsid w:val="008C315E"/>
    <w:rsid w:val="008C3329"/>
    <w:rsid w:val="008C37C3"/>
    <w:rsid w:val="008C37C4"/>
    <w:rsid w:val="008C3E9E"/>
    <w:rsid w:val="008C4E3F"/>
    <w:rsid w:val="008C5167"/>
    <w:rsid w:val="008C64A3"/>
    <w:rsid w:val="008C7105"/>
    <w:rsid w:val="008C745B"/>
    <w:rsid w:val="008C7F1D"/>
    <w:rsid w:val="008D08E5"/>
    <w:rsid w:val="008D126C"/>
    <w:rsid w:val="008D1B7D"/>
    <w:rsid w:val="008D2639"/>
    <w:rsid w:val="008D292D"/>
    <w:rsid w:val="008D2E99"/>
    <w:rsid w:val="008D39BB"/>
    <w:rsid w:val="008D3A3E"/>
    <w:rsid w:val="008D4916"/>
    <w:rsid w:val="008D5289"/>
    <w:rsid w:val="008D632D"/>
    <w:rsid w:val="008D65F4"/>
    <w:rsid w:val="008D67F6"/>
    <w:rsid w:val="008D6A4B"/>
    <w:rsid w:val="008E09FC"/>
    <w:rsid w:val="008E128F"/>
    <w:rsid w:val="008E1A04"/>
    <w:rsid w:val="008E220E"/>
    <w:rsid w:val="008E302B"/>
    <w:rsid w:val="008E7F96"/>
    <w:rsid w:val="008F07DA"/>
    <w:rsid w:val="008F175D"/>
    <w:rsid w:val="008F17F2"/>
    <w:rsid w:val="008F2B8F"/>
    <w:rsid w:val="008F2D54"/>
    <w:rsid w:val="008F3A72"/>
    <w:rsid w:val="008F57C3"/>
    <w:rsid w:val="008F71B7"/>
    <w:rsid w:val="008F71C6"/>
    <w:rsid w:val="008F7F3A"/>
    <w:rsid w:val="00900630"/>
    <w:rsid w:val="009012A8"/>
    <w:rsid w:val="00902343"/>
    <w:rsid w:val="00902C54"/>
    <w:rsid w:val="0090304F"/>
    <w:rsid w:val="00904350"/>
    <w:rsid w:val="00904528"/>
    <w:rsid w:val="00904698"/>
    <w:rsid w:val="00904CC2"/>
    <w:rsid w:val="00904E06"/>
    <w:rsid w:val="009060DF"/>
    <w:rsid w:val="0090696E"/>
    <w:rsid w:val="009069AA"/>
    <w:rsid w:val="00910740"/>
    <w:rsid w:val="00910874"/>
    <w:rsid w:val="00911268"/>
    <w:rsid w:val="009115D5"/>
    <w:rsid w:val="00911EDB"/>
    <w:rsid w:val="00912DD6"/>
    <w:rsid w:val="00913A00"/>
    <w:rsid w:val="00914A1F"/>
    <w:rsid w:val="00914D55"/>
    <w:rsid w:val="009150D8"/>
    <w:rsid w:val="009161B9"/>
    <w:rsid w:val="00917141"/>
    <w:rsid w:val="009217E4"/>
    <w:rsid w:val="00923BFA"/>
    <w:rsid w:val="00925864"/>
    <w:rsid w:val="00926203"/>
    <w:rsid w:val="00926398"/>
    <w:rsid w:val="00926ABF"/>
    <w:rsid w:val="009277D7"/>
    <w:rsid w:val="009311FB"/>
    <w:rsid w:val="009322CB"/>
    <w:rsid w:val="00932BAF"/>
    <w:rsid w:val="00932FBA"/>
    <w:rsid w:val="00933761"/>
    <w:rsid w:val="00933D22"/>
    <w:rsid w:val="009346DE"/>
    <w:rsid w:val="00934D54"/>
    <w:rsid w:val="0093624C"/>
    <w:rsid w:val="0093652C"/>
    <w:rsid w:val="00936BC6"/>
    <w:rsid w:val="0093750B"/>
    <w:rsid w:val="0093769D"/>
    <w:rsid w:val="0093789C"/>
    <w:rsid w:val="00937BB9"/>
    <w:rsid w:val="00940DF8"/>
    <w:rsid w:val="00941473"/>
    <w:rsid w:val="00942B48"/>
    <w:rsid w:val="00944603"/>
    <w:rsid w:val="009448B7"/>
    <w:rsid w:val="009452E9"/>
    <w:rsid w:val="009458C7"/>
    <w:rsid w:val="00946DD1"/>
    <w:rsid w:val="00950620"/>
    <w:rsid w:val="00951541"/>
    <w:rsid w:val="00951552"/>
    <w:rsid w:val="0095285E"/>
    <w:rsid w:val="009528EB"/>
    <w:rsid w:val="00952EAA"/>
    <w:rsid w:val="00953446"/>
    <w:rsid w:val="00953983"/>
    <w:rsid w:val="009545A4"/>
    <w:rsid w:val="00954897"/>
    <w:rsid w:val="0095636A"/>
    <w:rsid w:val="009572E0"/>
    <w:rsid w:val="00957F00"/>
    <w:rsid w:val="00957FFE"/>
    <w:rsid w:val="00960342"/>
    <w:rsid w:val="009606AE"/>
    <w:rsid w:val="00960863"/>
    <w:rsid w:val="009608A1"/>
    <w:rsid w:val="009614CC"/>
    <w:rsid w:val="009615B1"/>
    <w:rsid w:val="009617F7"/>
    <w:rsid w:val="0096322E"/>
    <w:rsid w:val="009632E2"/>
    <w:rsid w:val="00963783"/>
    <w:rsid w:val="009639F7"/>
    <w:rsid w:val="00963FA9"/>
    <w:rsid w:val="009645AB"/>
    <w:rsid w:val="00965030"/>
    <w:rsid w:val="00966312"/>
    <w:rsid w:val="009667CD"/>
    <w:rsid w:val="00966A44"/>
    <w:rsid w:val="00967BB9"/>
    <w:rsid w:val="00971D93"/>
    <w:rsid w:val="00972557"/>
    <w:rsid w:val="00974272"/>
    <w:rsid w:val="0097480D"/>
    <w:rsid w:val="00974C94"/>
    <w:rsid w:val="009750C3"/>
    <w:rsid w:val="009753BB"/>
    <w:rsid w:val="0097641E"/>
    <w:rsid w:val="009766DE"/>
    <w:rsid w:val="00976A28"/>
    <w:rsid w:val="0097729A"/>
    <w:rsid w:val="00977618"/>
    <w:rsid w:val="009778A1"/>
    <w:rsid w:val="009813E2"/>
    <w:rsid w:val="00981E07"/>
    <w:rsid w:val="009837F5"/>
    <w:rsid w:val="00983ACC"/>
    <w:rsid w:val="00983CB0"/>
    <w:rsid w:val="00985866"/>
    <w:rsid w:val="0098694B"/>
    <w:rsid w:val="0098698D"/>
    <w:rsid w:val="0099087C"/>
    <w:rsid w:val="0099127B"/>
    <w:rsid w:val="00991338"/>
    <w:rsid w:val="009914B9"/>
    <w:rsid w:val="00991C79"/>
    <w:rsid w:val="00991F80"/>
    <w:rsid w:val="00992C5D"/>
    <w:rsid w:val="009937D5"/>
    <w:rsid w:val="009946C9"/>
    <w:rsid w:val="00994D2B"/>
    <w:rsid w:val="00994E39"/>
    <w:rsid w:val="009951AF"/>
    <w:rsid w:val="00995316"/>
    <w:rsid w:val="00995597"/>
    <w:rsid w:val="00996620"/>
    <w:rsid w:val="00996BAA"/>
    <w:rsid w:val="00997064"/>
    <w:rsid w:val="0099747C"/>
    <w:rsid w:val="009A0524"/>
    <w:rsid w:val="009A12F7"/>
    <w:rsid w:val="009A1B45"/>
    <w:rsid w:val="009A1BDA"/>
    <w:rsid w:val="009A2A49"/>
    <w:rsid w:val="009A306B"/>
    <w:rsid w:val="009A3EC3"/>
    <w:rsid w:val="009A4470"/>
    <w:rsid w:val="009A4A92"/>
    <w:rsid w:val="009A50DD"/>
    <w:rsid w:val="009A55CC"/>
    <w:rsid w:val="009A5FCB"/>
    <w:rsid w:val="009A6412"/>
    <w:rsid w:val="009A68AA"/>
    <w:rsid w:val="009A6BD5"/>
    <w:rsid w:val="009A6CE8"/>
    <w:rsid w:val="009A78D9"/>
    <w:rsid w:val="009B09E3"/>
    <w:rsid w:val="009B0A63"/>
    <w:rsid w:val="009B181B"/>
    <w:rsid w:val="009B2303"/>
    <w:rsid w:val="009B29C2"/>
    <w:rsid w:val="009B2B18"/>
    <w:rsid w:val="009B45AE"/>
    <w:rsid w:val="009B560C"/>
    <w:rsid w:val="009B6CA3"/>
    <w:rsid w:val="009B6D9D"/>
    <w:rsid w:val="009B71A7"/>
    <w:rsid w:val="009B794A"/>
    <w:rsid w:val="009C006B"/>
    <w:rsid w:val="009C0268"/>
    <w:rsid w:val="009C03CC"/>
    <w:rsid w:val="009C06C9"/>
    <w:rsid w:val="009C2BE7"/>
    <w:rsid w:val="009C313E"/>
    <w:rsid w:val="009C35BE"/>
    <w:rsid w:val="009C3B0F"/>
    <w:rsid w:val="009C54E0"/>
    <w:rsid w:val="009C69FB"/>
    <w:rsid w:val="009C7A3F"/>
    <w:rsid w:val="009C7F01"/>
    <w:rsid w:val="009D0F2F"/>
    <w:rsid w:val="009D1400"/>
    <w:rsid w:val="009D35FE"/>
    <w:rsid w:val="009D47AB"/>
    <w:rsid w:val="009D4D62"/>
    <w:rsid w:val="009D5F8C"/>
    <w:rsid w:val="009D6D3B"/>
    <w:rsid w:val="009D6E76"/>
    <w:rsid w:val="009D703C"/>
    <w:rsid w:val="009D77A2"/>
    <w:rsid w:val="009E1E9E"/>
    <w:rsid w:val="009E21C5"/>
    <w:rsid w:val="009E3305"/>
    <w:rsid w:val="009E42FA"/>
    <w:rsid w:val="009E54CB"/>
    <w:rsid w:val="009E589A"/>
    <w:rsid w:val="009E5ECD"/>
    <w:rsid w:val="009E614B"/>
    <w:rsid w:val="009E6BE8"/>
    <w:rsid w:val="009E7309"/>
    <w:rsid w:val="009E769F"/>
    <w:rsid w:val="009E7710"/>
    <w:rsid w:val="009F04FC"/>
    <w:rsid w:val="009F1890"/>
    <w:rsid w:val="009F1F7D"/>
    <w:rsid w:val="009F22B5"/>
    <w:rsid w:val="009F24B1"/>
    <w:rsid w:val="009F397D"/>
    <w:rsid w:val="009F4966"/>
    <w:rsid w:val="009F5021"/>
    <w:rsid w:val="009F66F1"/>
    <w:rsid w:val="00A0028C"/>
    <w:rsid w:val="00A00341"/>
    <w:rsid w:val="00A0048E"/>
    <w:rsid w:val="00A019BD"/>
    <w:rsid w:val="00A03017"/>
    <w:rsid w:val="00A030E1"/>
    <w:rsid w:val="00A0420B"/>
    <w:rsid w:val="00A04FC4"/>
    <w:rsid w:val="00A06653"/>
    <w:rsid w:val="00A06A11"/>
    <w:rsid w:val="00A070B4"/>
    <w:rsid w:val="00A0774D"/>
    <w:rsid w:val="00A0782C"/>
    <w:rsid w:val="00A118D9"/>
    <w:rsid w:val="00A12AF7"/>
    <w:rsid w:val="00A1310F"/>
    <w:rsid w:val="00A13743"/>
    <w:rsid w:val="00A13DC3"/>
    <w:rsid w:val="00A141BF"/>
    <w:rsid w:val="00A14D8B"/>
    <w:rsid w:val="00A14E63"/>
    <w:rsid w:val="00A15D1B"/>
    <w:rsid w:val="00A161EB"/>
    <w:rsid w:val="00A17F2A"/>
    <w:rsid w:val="00A20CBC"/>
    <w:rsid w:val="00A220E1"/>
    <w:rsid w:val="00A22475"/>
    <w:rsid w:val="00A229C1"/>
    <w:rsid w:val="00A234BC"/>
    <w:rsid w:val="00A23AB0"/>
    <w:rsid w:val="00A250C8"/>
    <w:rsid w:val="00A2610C"/>
    <w:rsid w:val="00A26775"/>
    <w:rsid w:val="00A26BCE"/>
    <w:rsid w:val="00A26DC8"/>
    <w:rsid w:val="00A26E7B"/>
    <w:rsid w:val="00A277FD"/>
    <w:rsid w:val="00A3012E"/>
    <w:rsid w:val="00A30AAB"/>
    <w:rsid w:val="00A30E73"/>
    <w:rsid w:val="00A3127F"/>
    <w:rsid w:val="00A315C9"/>
    <w:rsid w:val="00A31F9D"/>
    <w:rsid w:val="00A32ACC"/>
    <w:rsid w:val="00A337FF"/>
    <w:rsid w:val="00A348C2"/>
    <w:rsid w:val="00A34C87"/>
    <w:rsid w:val="00A352AC"/>
    <w:rsid w:val="00A3537F"/>
    <w:rsid w:val="00A35BE8"/>
    <w:rsid w:val="00A3645D"/>
    <w:rsid w:val="00A408EE"/>
    <w:rsid w:val="00A40D33"/>
    <w:rsid w:val="00A40DDD"/>
    <w:rsid w:val="00A43693"/>
    <w:rsid w:val="00A43E6E"/>
    <w:rsid w:val="00A44163"/>
    <w:rsid w:val="00A447CB"/>
    <w:rsid w:val="00A44CC0"/>
    <w:rsid w:val="00A4510E"/>
    <w:rsid w:val="00A45D02"/>
    <w:rsid w:val="00A46AE1"/>
    <w:rsid w:val="00A46CA4"/>
    <w:rsid w:val="00A46ED0"/>
    <w:rsid w:val="00A46F18"/>
    <w:rsid w:val="00A47211"/>
    <w:rsid w:val="00A50979"/>
    <w:rsid w:val="00A518D5"/>
    <w:rsid w:val="00A51F61"/>
    <w:rsid w:val="00A52A25"/>
    <w:rsid w:val="00A5321A"/>
    <w:rsid w:val="00A53563"/>
    <w:rsid w:val="00A53E62"/>
    <w:rsid w:val="00A54156"/>
    <w:rsid w:val="00A554A6"/>
    <w:rsid w:val="00A563A9"/>
    <w:rsid w:val="00A574EF"/>
    <w:rsid w:val="00A57C3C"/>
    <w:rsid w:val="00A60111"/>
    <w:rsid w:val="00A6173B"/>
    <w:rsid w:val="00A626A2"/>
    <w:rsid w:val="00A64679"/>
    <w:rsid w:val="00A6489C"/>
    <w:rsid w:val="00A65D24"/>
    <w:rsid w:val="00A65F53"/>
    <w:rsid w:val="00A669CC"/>
    <w:rsid w:val="00A66B76"/>
    <w:rsid w:val="00A70533"/>
    <w:rsid w:val="00A70AD0"/>
    <w:rsid w:val="00A718CD"/>
    <w:rsid w:val="00A7200D"/>
    <w:rsid w:val="00A7207F"/>
    <w:rsid w:val="00A724FE"/>
    <w:rsid w:val="00A7277D"/>
    <w:rsid w:val="00A736C6"/>
    <w:rsid w:val="00A74E1B"/>
    <w:rsid w:val="00A75FCB"/>
    <w:rsid w:val="00A76480"/>
    <w:rsid w:val="00A77FD5"/>
    <w:rsid w:val="00A80936"/>
    <w:rsid w:val="00A80F42"/>
    <w:rsid w:val="00A81559"/>
    <w:rsid w:val="00A822DB"/>
    <w:rsid w:val="00A845E5"/>
    <w:rsid w:val="00A854DA"/>
    <w:rsid w:val="00A8690B"/>
    <w:rsid w:val="00A86EA2"/>
    <w:rsid w:val="00A870AD"/>
    <w:rsid w:val="00A879C1"/>
    <w:rsid w:val="00A90341"/>
    <w:rsid w:val="00A91DF5"/>
    <w:rsid w:val="00A91E32"/>
    <w:rsid w:val="00A92802"/>
    <w:rsid w:val="00A92AE2"/>
    <w:rsid w:val="00A93585"/>
    <w:rsid w:val="00A941AE"/>
    <w:rsid w:val="00A94BF6"/>
    <w:rsid w:val="00A954AA"/>
    <w:rsid w:val="00A957DE"/>
    <w:rsid w:val="00A96661"/>
    <w:rsid w:val="00A9676D"/>
    <w:rsid w:val="00A96BDE"/>
    <w:rsid w:val="00A97486"/>
    <w:rsid w:val="00A97AE0"/>
    <w:rsid w:val="00AA267B"/>
    <w:rsid w:val="00AA26A0"/>
    <w:rsid w:val="00AA2D1D"/>
    <w:rsid w:val="00AA2D3A"/>
    <w:rsid w:val="00AA30B3"/>
    <w:rsid w:val="00AA32AD"/>
    <w:rsid w:val="00AA337E"/>
    <w:rsid w:val="00AA3DA5"/>
    <w:rsid w:val="00AA4059"/>
    <w:rsid w:val="00AA41EE"/>
    <w:rsid w:val="00AA4DBB"/>
    <w:rsid w:val="00AA4FA4"/>
    <w:rsid w:val="00AA7C89"/>
    <w:rsid w:val="00AB032C"/>
    <w:rsid w:val="00AB07C2"/>
    <w:rsid w:val="00AB099F"/>
    <w:rsid w:val="00AB0E74"/>
    <w:rsid w:val="00AB1011"/>
    <w:rsid w:val="00AB1D8A"/>
    <w:rsid w:val="00AB2186"/>
    <w:rsid w:val="00AB2ED1"/>
    <w:rsid w:val="00AB3619"/>
    <w:rsid w:val="00AB3695"/>
    <w:rsid w:val="00AB4271"/>
    <w:rsid w:val="00AB4395"/>
    <w:rsid w:val="00AB44A5"/>
    <w:rsid w:val="00AB4826"/>
    <w:rsid w:val="00AB56D1"/>
    <w:rsid w:val="00AB62D3"/>
    <w:rsid w:val="00AB6347"/>
    <w:rsid w:val="00AB6E88"/>
    <w:rsid w:val="00AB7891"/>
    <w:rsid w:val="00AC0193"/>
    <w:rsid w:val="00AC025C"/>
    <w:rsid w:val="00AC0CD9"/>
    <w:rsid w:val="00AC248F"/>
    <w:rsid w:val="00AC253A"/>
    <w:rsid w:val="00AC327F"/>
    <w:rsid w:val="00AC35AF"/>
    <w:rsid w:val="00AC4ED9"/>
    <w:rsid w:val="00AC570A"/>
    <w:rsid w:val="00AC58F2"/>
    <w:rsid w:val="00AC58F8"/>
    <w:rsid w:val="00AC5A5E"/>
    <w:rsid w:val="00AC6402"/>
    <w:rsid w:val="00AC69D8"/>
    <w:rsid w:val="00AC6EF8"/>
    <w:rsid w:val="00AC768F"/>
    <w:rsid w:val="00AC784B"/>
    <w:rsid w:val="00AC79F8"/>
    <w:rsid w:val="00AD13FB"/>
    <w:rsid w:val="00AD18BF"/>
    <w:rsid w:val="00AD1A55"/>
    <w:rsid w:val="00AD4340"/>
    <w:rsid w:val="00AD5C61"/>
    <w:rsid w:val="00AD74B4"/>
    <w:rsid w:val="00AD79FF"/>
    <w:rsid w:val="00AD7B86"/>
    <w:rsid w:val="00AD7BC8"/>
    <w:rsid w:val="00AE0269"/>
    <w:rsid w:val="00AE37F1"/>
    <w:rsid w:val="00AE3FA0"/>
    <w:rsid w:val="00AE5100"/>
    <w:rsid w:val="00AE514D"/>
    <w:rsid w:val="00AE52F2"/>
    <w:rsid w:val="00AE63AE"/>
    <w:rsid w:val="00AE7571"/>
    <w:rsid w:val="00AE793B"/>
    <w:rsid w:val="00AE7C02"/>
    <w:rsid w:val="00AF082C"/>
    <w:rsid w:val="00AF1492"/>
    <w:rsid w:val="00AF1B65"/>
    <w:rsid w:val="00AF211C"/>
    <w:rsid w:val="00AF27DF"/>
    <w:rsid w:val="00AF29A7"/>
    <w:rsid w:val="00AF3512"/>
    <w:rsid w:val="00AF3F4E"/>
    <w:rsid w:val="00AF44CF"/>
    <w:rsid w:val="00AF5995"/>
    <w:rsid w:val="00AF5E26"/>
    <w:rsid w:val="00AF7994"/>
    <w:rsid w:val="00B00142"/>
    <w:rsid w:val="00B00645"/>
    <w:rsid w:val="00B01701"/>
    <w:rsid w:val="00B02836"/>
    <w:rsid w:val="00B038D8"/>
    <w:rsid w:val="00B042AB"/>
    <w:rsid w:val="00B0542B"/>
    <w:rsid w:val="00B064CD"/>
    <w:rsid w:val="00B06553"/>
    <w:rsid w:val="00B07644"/>
    <w:rsid w:val="00B07B5B"/>
    <w:rsid w:val="00B10463"/>
    <w:rsid w:val="00B10C31"/>
    <w:rsid w:val="00B10FC2"/>
    <w:rsid w:val="00B110B2"/>
    <w:rsid w:val="00B117B6"/>
    <w:rsid w:val="00B14116"/>
    <w:rsid w:val="00B149BD"/>
    <w:rsid w:val="00B15835"/>
    <w:rsid w:val="00B15A80"/>
    <w:rsid w:val="00B16926"/>
    <w:rsid w:val="00B169EB"/>
    <w:rsid w:val="00B16F02"/>
    <w:rsid w:val="00B173C8"/>
    <w:rsid w:val="00B20BA3"/>
    <w:rsid w:val="00B20C60"/>
    <w:rsid w:val="00B20E16"/>
    <w:rsid w:val="00B21CA0"/>
    <w:rsid w:val="00B22756"/>
    <w:rsid w:val="00B22BFD"/>
    <w:rsid w:val="00B230F1"/>
    <w:rsid w:val="00B2373E"/>
    <w:rsid w:val="00B23A1A"/>
    <w:rsid w:val="00B24B01"/>
    <w:rsid w:val="00B2527B"/>
    <w:rsid w:val="00B260A8"/>
    <w:rsid w:val="00B26764"/>
    <w:rsid w:val="00B26DCA"/>
    <w:rsid w:val="00B27E3F"/>
    <w:rsid w:val="00B31E03"/>
    <w:rsid w:val="00B32BF4"/>
    <w:rsid w:val="00B34D9E"/>
    <w:rsid w:val="00B35071"/>
    <w:rsid w:val="00B35BB9"/>
    <w:rsid w:val="00B3628E"/>
    <w:rsid w:val="00B362AC"/>
    <w:rsid w:val="00B36B3D"/>
    <w:rsid w:val="00B37D4A"/>
    <w:rsid w:val="00B37E3A"/>
    <w:rsid w:val="00B400AE"/>
    <w:rsid w:val="00B408D6"/>
    <w:rsid w:val="00B419F2"/>
    <w:rsid w:val="00B4375C"/>
    <w:rsid w:val="00B4381F"/>
    <w:rsid w:val="00B43A87"/>
    <w:rsid w:val="00B43F14"/>
    <w:rsid w:val="00B45607"/>
    <w:rsid w:val="00B45C65"/>
    <w:rsid w:val="00B45E85"/>
    <w:rsid w:val="00B46493"/>
    <w:rsid w:val="00B4750F"/>
    <w:rsid w:val="00B500B3"/>
    <w:rsid w:val="00B50DF3"/>
    <w:rsid w:val="00B50FD5"/>
    <w:rsid w:val="00B52F26"/>
    <w:rsid w:val="00B54907"/>
    <w:rsid w:val="00B56439"/>
    <w:rsid w:val="00B5684B"/>
    <w:rsid w:val="00B56ED8"/>
    <w:rsid w:val="00B57284"/>
    <w:rsid w:val="00B612C3"/>
    <w:rsid w:val="00B61A3E"/>
    <w:rsid w:val="00B61ABB"/>
    <w:rsid w:val="00B6204E"/>
    <w:rsid w:val="00B623B8"/>
    <w:rsid w:val="00B62749"/>
    <w:rsid w:val="00B63551"/>
    <w:rsid w:val="00B63733"/>
    <w:rsid w:val="00B63E8C"/>
    <w:rsid w:val="00B64B49"/>
    <w:rsid w:val="00B65F99"/>
    <w:rsid w:val="00B66BF1"/>
    <w:rsid w:val="00B66C2F"/>
    <w:rsid w:val="00B66E28"/>
    <w:rsid w:val="00B70028"/>
    <w:rsid w:val="00B7139D"/>
    <w:rsid w:val="00B71E30"/>
    <w:rsid w:val="00B7235E"/>
    <w:rsid w:val="00B7235F"/>
    <w:rsid w:val="00B73F47"/>
    <w:rsid w:val="00B74ECD"/>
    <w:rsid w:val="00B75A0E"/>
    <w:rsid w:val="00B75B8C"/>
    <w:rsid w:val="00B75D2A"/>
    <w:rsid w:val="00B77135"/>
    <w:rsid w:val="00B77CC6"/>
    <w:rsid w:val="00B8065A"/>
    <w:rsid w:val="00B806B3"/>
    <w:rsid w:val="00B811EE"/>
    <w:rsid w:val="00B819A3"/>
    <w:rsid w:val="00B81B3D"/>
    <w:rsid w:val="00B81CEC"/>
    <w:rsid w:val="00B82179"/>
    <w:rsid w:val="00B82963"/>
    <w:rsid w:val="00B831DC"/>
    <w:rsid w:val="00B8332D"/>
    <w:rsid w:val="00B848C1"/>
    <w:rsid w:val="00B848FC"/>
    <w:rsid w:val="00B84DD2"/>
    <w:rsid w:val="00B86058"/>
    <w:rsid w:val="00B86EAB"/>
    <w:rsid w:val="00B870B2"/>
    <w:rsid w:val="00B87850"/>
    <w:rsid w:val="00B87D77"/>
    <w:rsid w:val="00B91D98"/>
    <w:rsid w:val="00B92982"/>
    <w:rsid w:val="00B92AB9"/>
    <w:rsid w:val="00B92D96"/>
    <w:rsid w:val="00B95AFE"/>
    <w:rsid w:val="00B96476"/>
    <w:rsid w:val="00B964E8"/>
    <w:rsid w:val="00B968ED"/>
    <w:rsid w:val="00B970FE"/>
    <w:rsid w:val="00B971ED"/>
    <w:rsid w:val="00BA02CD"/>
    <w:rsid w:val="00BA03CE"/>
    <w:rsid w:val="00BA040E"/>
    <w:rsid w:val="00BA120F"/>
    <w:rsid w:val="00BA1E45"/>
    <w:rsid w:val="00BA2294"/>
    <w:rsid w:val="00BA359B"/>
    <w:rsid w:val="00BA3FB9"/>
    <w:rsid w:val="00BA4519"/>
    <w:rsid w:val="00BA61D5"/>
    <w:rsid w:val="00BA6282"/>
    <w:rsid w:val="00BA6D73"/>
    <w:rsid w:val="00BA704F"/>
    <w:rsid w:val="00BA78D7"/>
    <w:rsid w:val="00BA7BDE"/>
    <w:rsid w:val="00BB0064"/>
    <w:rsid w:val="00BB145D"/>
    <w:rsid w:val="00BB2BFA"/>
    <w:rsid w:val="00BB5807"/>
    <w:rsid w:val="00BC0433"/>
    <w:rsid w:val="00BC0442"/>
    <w:rsid w:val="00BC33D4"/>
    <w:rsid w:val="00BC3AFF"/>
    <w:rsid w:val="00BC3B36"/>
    <w:rsid w:val="00BC3CA4"/>
    <w:rsid w:val="00BC56A2"/>
    <w:rsid w:val="00BC6908"/>
    <w:rsid w:val="00BD1333"/>
    <w:rsid w:val="00BD17B7"/>
    <w:rsid w:val="00BD19D2"/>
    <w:rsid w:val="00BD19DB"/>
    <w:rsid w:val="00BD1F58"/>
    <w:rsid w:val="00BD321E"/>
    <w:rsid w:val="00BD3325"/>
    <w:rsid w:val="00BD3669"/>
    <w:rsid w:val="00BD4744"/>
    <w:rsid w:val="00BD65C3"/>
    <w:rsid w:val="00BD661C"/>
    <w:rsid w:val="00BD685D"/>
    <w:rsid w:val="00BD6EAF"/>
    <w:rsid w:val="00BD71D5"/>
    <w:rsid w:val="00BD77F4"/>
    <w:rsid w:val="00BD7EB4"/>
    <w:rsid w:val="00BE00C8"/>
    <w:rsid w:val="00BE0319"/>
    <w:rsid w:val="00BE05D5"/>
    <w:rsid w:val="00BE0FAC"/>
    <w:rsid w:val="00BE10C7"/>
    <w:rsid w:val="00BE127B"/>
    <w:rsid w:val="00BE217B"/>
    <w:rsid w:val="00BE32D5"/>
    <w:rsid w:val="00BE34C4"/>
    <w:rsid w:val="00BE3916"/>
    <w:rsid w:val="00BE50A3"/>
    <w:rsid w:val="00BE5216"/>
    <w:rsid w:val="00BE6611"/>
    <w:rsid w:val="00BE79B8"/>
    <w:rsid w:val="00BE7C66"/>
    <w:rsid w:val="00BF0B0F"/>
    <w:rsid w:val="00BF0F8B"/>
    <w:rsid w:val="00BF1B42"/>
    <w:rsid w:val="00BF2041"/>
    <w:rsid w:val="00BF2287"/>
    <w:rsid w:val="00BF292E"/>
    <w:rsid w:val="00BF2BC3"/>
    <w:rsid w:val="00BF3D25"/>
    <w:rsid w:val="00BF47DB"/>
    <w:rsid w:val="00BF4D8F"/>
    <w:rsid w:val="00BF5729"/>
    <w:rsid w:val="00BF7BE2"/>
    <w:rsid w:val="00BF7F85"/>
    <w:rsid w:val="00C000DD"/>
    <w:rsid w:val="00C02132"/>
    <w:rsid w:val="00C023DA"/>
    <w:rsid w:val="00C0281A"/>
    <w:rsid w:val="00C03B99"/>
    <w:rsid w:val="00C03B9D"/>
    <w:rsid w:val="00C040F2"/>
    <w:rsid w:val="00C04785"/>
    <w:rsid w:val="00C052E1"/>
    <w:rsid w:val="00C053E4"/>
    <w:rsid w:val="00C077DB"/>
    <w:rsid w:val="00C07FFD"/>
    <w:rsid w:val="00C10024"/>
    <w:rsid w:val="00C1112E"/>
    <w:rsid w:val="00C117F7"/>
    <w:rsid w:val="00C11884"/>
    <w:rsid w:val="00C118F0"/>
    <w:rsid w:val="00C13158"/>
    <w:rsid w:val="00C136CB"/>
    <w:rsid w:val="00C14357"/>
    <w:rsid w:val="00C15A9E"/>
    <w:rsid w:val="00C20058"/>
    <w:rsid w:val="00C2084C"/>
    <w:rsid w:val="00C2183F"/>
    <w:rsid w:val="00C21BA2"/>
    <w:rsid w:val="00C22342"/>
    <w:rsid w:val="00C22DD9"/>
    <w:rsid w:val="00C2401B"/>
    <w:rsid w:val="00C24284"/>
    <w:rsid w:val="00C257A8"/>
    <w:rsid w:val="00C26D0C"/>
    <w:rsid w:val="00C27225"/>
    <w:rsid w:val="00C27274"/>
    <w:rsid w:val="00C27AA2"/>
    <w:rsid w:val="00C27C2B"/>
    <w:rsid w:val="00C302BE"/>
    <w:rsid w:val="00C306D0"/>
    <w:rsid w:val="00C32379"/>
    <w:rsid w:val="00C33253"/>
    <w:rsid w:val="00C33CD3"/>
    <w:rsid w:val="00C345DD"/>
    <w:rsid w:val="00C35035"/>
    <w:rsid w:val="00C35AB9"/>
    <w:rsid w:val="00C37AFF"/>
    <w:rsid w:val="00C40750"/>
    <w:rsid w:val="00C40A65"/>
    <w:rsid w:val="00C40D22"/>
    <w:rsid w:val="00C42166"/>
    <w:rsid w:val="00C4275E"/>
    <w:rsid w:val="00C42BA3"/>
    <w:rsid w:val="00C42C6B"/>
    <w:rsid w:val="00C431A0"/>
    <w:rsid w:val="00C44EFB"/>
    <w:rsid w:val="00C45F37"/>
    <w:rsid w:val="00C4681F"/>
    <w:rsid w:val="00C474D9"/>
    <w:rsid w:val="00C47893"/>
    <w:rsid w:val="00C47CFB"/>
    <w:rsid w:val="00C5048D"/>
    <w:rsid w:val="00C51632"/>
    <w:rsid w:val="00C5223A"/>
    <w:rsid w:val="00C5284C"/>
    <w:rsid w:val="00C529EE"/>
    <w:rsid w:val="00C52FD5"/>
    <w:rsid w:val="00C54205"/>
    <w:rsid w:val="00C556B6"/>
    <w:rsid w:val="00C55A24"/>
    <w:rsid w:val="00C56941"/>
    <w:rsid w:val="00C5698A"/>
    <w:rsid w:val="00C579F6"/>
    <w:rsid w:val="00C62286"/>
    <w:rsid w:val="00C627C0"/>
    <w:rsid w:val="00C64056"/>
    <w:rsid w:val="00C64086"/>
    <w:rsid w:val="00C6473D"/>
    <w:rsid w:val="00C64CB4"/>
    <w:rsid w:val="00C66A99"/>
    <w:rsid w:val="00C6721E"/>
    <w:rsid w:val="00C70246"/>
    <w:rsid w:val="00C71357"/>
    <w:rsid w:val="00C716E2"/>
    <w:rsid w:val="00C734BF"/>
    <w:rsid w:val="00C73D97"/>
    <w:rsid w:val="00C74933"/>
    <w:rsid w:val="00C74BF3"/>
    <w:rsid w:val="00C752AC"/>
    <w:rsid w:val="00C75FC1"/>
    <w:rsid w:val="00C77FD3"/>
    <w:rsid w:val="00C801A4"/>
    <w:rsid w:val="00C8042C"/>
    <w:rsid w:val="00C804E3"/>
    <w:rsid w:val="00C80556"/>
    <w:rsid w:val="00C81F8F"/>
    <w:rsid w:val="00C8224E"/>
    <w:rsid w:val="00C823AE"/>
    <w:rsid w:val="00C82BFD"/>
    <w:rsid w:val="00C82F8F"/>
    <w:rsid w:val="00C841F3"/>
    <w:rsid w:val="00C8665D"/>
    <w:rsid w:val="00C86DA3"/>
    <w:rsid w:val="00C87E71"/>
    <w:rsid w:val="00C91067"/>
    <w:rsid w:val="00C9144C"/>
    <w:rsid w:val="00C920EF"/>
    <w:rsid w:val="00C92143"/>
    <w:rsid w:val="00C9301A"/>
    <w:rsid w:val="00C93209"/>
    <w:rsid w:val="00C933FD"/>
    <w:rsid w:val="00C93ECD"/>
    <w:rsid w:val="00C948F1"/>
    <w:rsid w:val="00C949E1"/>
    <w:rsid w:val="00C94C36"/>
    <w:rsid w:val="00CA0658"/>
    <w:rsid w:val="00CA1121"/>
    <w:rsid w:val="00CA1CDE"/>
    <w:rsid w:val="00CA218F"/>
    <w:rsid w:val="00CA35C5"/>
    <w:rsid w:val="00CA41F5"/>
    <w:rsid w:val="00CA45D1"/>
    <w:rsid w:val="00CA5610"/>
    <w:rsid w:val="00CA58EF"/>
    <w:rsid w:val="00CA7F54"/>
    <w:rsid w:val="00CB0972"/>
    <w:rsid w:val="00CB0DDE"/>
    <w:rsid w:val="00CB0F7A"/>
    <w:rsid w:val="00CB1375"/>
    <w:rsid w:val="00CB1D3E"/>
    <w:rsid w:val="00CB2B4C"/>
    <w:rsid w:val="00CB3011"/>
    <w:rsid w:val="00CB396C"/>
    <w:rsid w:val="00CB4552"/>
    <w:rsid w:val="00CB6930"/>
    <w:rsid w:val="00CB76C0"/>
    <w:rsid w:val="00CC00F2"/>
    <w:rsid w:val="00CC0906"/>
    <w:rsid w:val="00CC1CA0"/>
    <w:rsid w:val="00CC3066"/>
    <w:rsid w:val="00CC31BE"/>
    <w:rsid w:val="00CC367C"/>
    <w:rsid w:val="00CC3C18"/>
    <w:rsid w:val="00CC46DF"/>
    <w:rsid w:val="00CC4708"/>
    <w:rsid w:val="00CC496B"/>
    <w:rsid w:val="00CC575C"/>
    <w:rsid w:val="00CC64AA"/>
    <w:rsid w:val="00CD0FEF"/>
    <w:rsid w:val="00CD17AD"/>
    <w:rsid w:val="00CD207E"/>
    <w:rsid w:val="00CD217C"/>
    <w:rsid w:val="00CD27BE"/>
    <w:rsid w:val="00CD4453"/>
    <w:rsid w:val="00CD4F24"/>
    <w:rsid w:val="00CD53C7"/>
    <w:rsid w:val="00CD6165"/>
    <w:rsid w:val="00CD7168"/>
    <w:rsid w:val="00CD7756"/>
    <w:rsid w:val="00CD7EC4"/>
    <w:rsid w:val="00CE1430"/>
    <w:rsid w:val="00CE15DB"/>
    <w:rsid w:val="00CE1CC7"/>
    <w:rsid w:val="00CE2E6D"/>
    <w:rsid w:val="00CE340F"/>
    <w:rsid w:val="00CE35CB"/>
    <w:rsid w:val="00CE3F48"/>
    <w:rsid w:val="00CE40C7"/>
    <w:rsid w:val="00CE42BC"/>
    <w:rsid w:val="00CE50F7"/>
    <w:rsid w:val="00CE5212"/>
    <w:rsid w:val="00CE589F"/>
    <w:rsid w:val="00CE5E54"/>
    <w:rsid w:val="00CF07CE"/>
    <w:rsid w:val="00CF0F3D"/>
    <w:rsid w:val="00CF1345"/>
    <w:rsid w:val="00CF1A58"/>
    <w:rsid w:val="00CF23CE"/>
    <w:rsid w:val="00CF369B"/>
    <w:rsid w:val="00CF5E13"/>
    <w:rsid w:val="00CF6222"/>
    <w:rsid w:val="00CF6ADE"/>
    <w:rsid w:val="00CF6C48"/>
    <w:rsid w:val="00CF6EDD"/>
    <w:rsid w:val="00D00014"/>
    <w:rsid w:val="00D01C11"/>
    <w:rsid w:val="00D02BC5"/>
    <w:rsid w:val="00D04FC4"/>
    <w:rsid w:val="00D0617B"/>
    <w:rsid w:val="00D07137"/>
    <w:rsid w:val="00D077ED"/>
    <w:rsid w:val="00D10A6B"/>
    <w:rsid w:val="00D12150"/>
    <w:rsid w:val="00D12BF4"/>
    <w:rsid w:val="00D1395E"/>
    <w:rsid w:val="00D14584"/>
    <w:rsid w:val="00D17476"/>
    <w:rsid w:val="00D1786F"/>
    <w:rsid w:val="00D17A01"/>
    <w:rsid w:val="00D22F9B"/>
    <w:rsid w:val="00D23836"/>
    <w:rsid w:val="00D25977"/>
    <w:rsid w:val="00D25C5E"/>
    <w:rsid w:val="00D25EFD"/>
    <w:rsid w:val="00D266A4"/>
    <w:rsid w:val="00D27592"/>
    <w:rsid w:val="00D31AEF"/>
    <w:rsid w:val="00D31E47"/>
    <w:rsid w:val="00D33984"/>
    <w:rsid w:val="00D33A8B"/>
    <w:rsid w:val="00D34928"/>
    <w:rsid w:val="00D35548"/>
    <w:rsid w:val="00D3570B"/>
    <w:rsid w:val="00D37606"/>
    <w:rsid w:val="00D40EE0"/>
    <w:rsid w:val="00D411A2"/>
    <w:rsid w:val="00D4170F"/>
    <w:rsid w:val="00D419C8"/>
    <w:rsid w:val="00D41F21"/>
    <w:rsid w:val="00D43A60"/>
    <w:rsid w:val="00D43A87"/>
    <w:rsid w:val="00D44CD2"/>
    <w:rsid w:val="00D45A60"/>
    <w:rsid w:val="00D45FAA"/>
    <w:rsid w:val="00D5076B"/>
    <w:rsid w:val="00D50EFF"/>
    <w:rsid w:val="00D51274"/>
    <w:rsid w:val="00D51704"/>
    <w:rsid w:val="00D52641"/>
    <w:rsid w:val="00D5287B"/>
    <w:rsid w:val="00D5358A"/>
    <w:rsid w:val="00D53DC9"/>
    <w:rsid w:val="00D5485C"/>
    <w:rsid w:val="00D54DE7"/>
    <w:rsid w:val="00D54FE8"/>
    <w:rsid w:val="00D55200"/>
    <w:rsid w:val="00D55940"/>
    <w:rsid w:val="00D55CB9"/>
    <w:rsid w:val="00D57FB3"/>
    <w:rsid w:val="00D60D15"/>
    <w:rsid w:val="00D640BB"/>
    <w:rsid w:val="00D6418D"/>
    <w:rsid w:val="00D645E6"/>
    <w:rsid w:val="00D64AD9"/>
    <w:rsid w:val="00D64E6C"/>
    <w:rsid w:val="00D65291"/>
    <w:rsid w:val="00D65FB7"/>
    <w:rsid w:val="00D66F47"/>
    <w:rsid w:val="00D67F47"/>
    <w:rsid w:val="00D7026C"/>
    <w:rsid w:val="00D70611"/>
    <w:rsid w:val="00D71E3D"/>
    <w:rsid w:val="00D72614"/>
    <w:rsid w:val="00D72DA3"/>
    <w:rsid w:val="00D73205"/>
    <w:rsid w:val="00D73BC8"/>
    <w:rsid w:val="00D747C7"/>
    <w:rsid w:val="00D7501C"/>
    <w:rsid w:val="00D75209"/>
    <w:rsid w:val="00D75C1F"/>
    <w:rsid w:val="00D76AAC"/>
    <w:rsid w:val="00D76B27"/>
    <w:rsid w:val="00D8046C"/>
    <w:rsid w:val="00D812F0"/>
    <w:rsid w:val="00D83E73"/>
    <w:rsid w:val="00D84DE0"/>
    <w:rsid w:val="00D85B52"/>
    <w:rsid w:val="00D85DCB"/>
    <w:rsid w:val="00D85F64"/>
    <w:rsid w:val="00D86E47"/>
    <w:rsid w:val="00D8710F"/>
    <w:rsid w:val="00D90740"/>
    <w:rsid w:val="00D90795"/>
    <w:rsid w:val="00D95817"/>
    <w:rsid w:val="00D95AEB"/>
    <w:rsid w:val="00D9734C"/>
    <w:rsid w:val="00D97F1F"/>
    <w:rsid w:val="00DA1E40"/>
    <w:rsid w:val="00DA2312"/>
    <w:rsid w:val="00DA26B1"/>
    <w:rsid w:val="00DA3103"/>
    <w:rsid w:val="00DA3A39"/>
    <w:rsid w:val="00DA5476"/>
    <w:rsid w:val="00DA6386"/>
    <w:rsid w:val="00DA6C2C"/>
    <w:rsid w:val="00DA6FC3"/>
    <w:rsid w:val="00DB298C"/>
    <w:rsid w:val="00DB33A1"/>
    <w:rsid w:val="00DB36DE"/>
    <w:rsid w:val="00DB3CAA"/>
    <w:rsid w:val="00DB43F6"/>
    <w:rsid w:val="00DB45DE"/>
    <w:rsid w:val="00DB50A6"/>
    <w:rsid w:val="00DB51BA"/>
    <w:rsid w:val="00DB60D5"/>
    <w:rsid w:val="00DB6C9C"/>
    <w:rsid w:val="00DB7163"/>
    <w:rsid w:val="00DC014C"/>
    <w:rsid w:val="00DC0AB6"/>
    <w:rsid w:val="00DC0C09"/>
    <w:rsid w:val="00DC1220"/>
    <w:rsid w:val="00DC3670"/>
    <w:rsid w:val="00DC3A96"/>
    <w:rsid w:val="00DC3B90"/>
    <w:rsid w:val="00DC3FFF"/>
    <w:rsid w:val="00DC4374"/>
    <w:rsid w:val="00DC46E8"/>
    <w:rsid w:val="00DC4E9C"/>
    <w:rsid w:val="00DC635F"/>
    <w:rsid w:val="00DC73B9"/>
    <w:rsid w:val="00DC79D7"/>
    <w:rsid w:val="00DD00A0"/>
    <w:rsid w:val="00DD161C"/>
    <w:rsid w:val="00DD1635"/>
    <w:rsid w:val="00DD1B83"/>
    <w:rsid w:val="00DD20C8"/>
    <w:rsid w:val="00DD2D28"/>
    <w:rsid w:val="00DD2D41"/>
    <w:rsid w:val="00DD31CC"/>
    <w:rsid w:val="00DD350B"/>
    <w:rsid w:val="00DD37E9"/>
    <w:rsid w:val="00DD3C15"/>
    <w:rsid w:val="00DD48A9"/>
    <w:rsid w:val="00DD49BE"/>
    <w:rsid w:val="00DD4B4E"/>
    <w:rsid w:val="00DD5CF0"/>
    <w:rsid w:val="00DD65B8"/>
    <w:rsid w:val="00DD767C"/>
    <w:rsid w:val="00DD7EBE"/>
    <w:rsid w:val="00DE26B4"/>
    <w:rsid w:val="00DE28F7"/>
    <w:rsid w:val="00DE2DD8"/>
    <w:rsid w:val="00DE3990"/>
    <w:rsid w:val="00DE51C4"/>
    <w:rsid w:val="00DE6435"/>
    <w:rsid w:val="00DE66A2"/>
    <w:rsid w:val="00DE6C9C"/>
    <w:rsid w:val="00DE6E50"/>
    <w:rsid w:val="00DE7F8C"/>
    <w:rsid w:val="00DF11CF"/>
    <w:rsid w:val="00DF2286"/>
    <w:rsid w:val="00DF23A9"/>
    <w:rsid w:val="00DF38CF"/>
    <w:rsid w:val="00DF43EC"/>
    <w:rsid w:val="00DF4670"/>
    <w:rsid w:val="00DF5417"/>
    <w:rsid w:val="00DF56DB"/>
    <w:rsid w:val="00DF58CA"/>
    <w:rsid w:val="00DF5A7B"/>
    <w:rsid w:val="00DF5C2F"/>
    <w:rsid w:val="00DF5CB2"/>
    <w:rsid w:val="00DF64D0"/>
    <w:rsid w:val="00DF6793"/>
    <w:rsid w:val="00DF731F"/>
    <w:rsid w:val="00DF781C"/>
    <w:rsid w:val="00E00D1E"/>
    <w:rsid w:val="00E0113F"/>
    <w:rsid w:val="00E02967"/>
    <w:rsid w:val="00E02D72"/>
    <w:rsid w:val="00E036BB"/>
    <w:rsid w:val="00E04163"/>
    <w:rsid w:val="00E04634"/>
    <w:rsid w:val="00E047AE"/>
    <w:rsid w:val="00E049F1"/>
    <w:rsid w:val="00E053DB"/>
    <w:rsid w:val="00E05B4D"/>
    <w:rsid w:val="00E067F2"/>
    <w:rsid w:val="00E07DEF"/>
    <w:rsid w:val="00E10D32"/>
    <w:rsid w:val="00E11663"/>
    <w:rsid w:val="00E11B75"/>
    <w:rsid w:val="00E1298C"/>
    <w:rsid w:val="00E154F6"/>
    <w:rsid w:val="00E15885"/>
    <w:rsid w:val="00E15932"/>
    <w:rsid w:val="00E15E59"/>
    <w:rsid w:val="00E16A48"/>
    <w:rsid w:val="00E16D86"/>
    <w:rsid w:val="00E16F97"/>
    <w:rsid w:val="00E17D22"/>
    <w:rsid w:val="00E20E28"/>
    <w:rsid w:val="00E210C8"/>
    <w:rsid w:val="00E21FC9"/>
    <w:rsid w:val="00E23088"/>
    <w:rsid w:val="00E23435"/>
    <w:rsid w:val="00E23560"/>
    <w:rsid w:val="00E2515D"/>
    <w:rsid w:val="00E25B87"/>
    <w:rsid w:val="00E25BF8"/>
    <w:rsid w:val="00E27A10"/>
    <w:rsid w:val="00E27A39"/>
    <w:rsid w:val="00E27BCF"/>
    <w:rsid w:val="00E27EB3"/>
    <w:rsid w:val="00E300D4"/>
    <w:rsid w:val="00E3096F"/>
    <w:rsid w:val="00E31514"/>
    <w:rsid w:val="00E31555"/>
    <w:rsid w:val="00E31860"/>
    <w:rsid w:val="00E32CE5"/>
    <w:rsid w:val="00E33217"/>
    <w:rsid w:val="00E34739"/>
    <w:rsid w:val="00E35058"/>
    <w:rsid w:val="00E354B3"/>
    <w:rsid w:val="00E359C1"/>
    <w:rsid w:val="00E40A9F"/>
    <w:rsid w:val="00E40F78"/>
    <w:rsid w:val="00E4176C"/>
    <w:rsid w:val="00E4189F"/>
    <w:rsid w:val="00E41B1D"/>
    <w:rsid w:val="00E43150"/>
    <w:rsid w:val="00E433CA"/>
    <w:rsid w:val="00E43569"/>
    <w:rsid w:val="00E439F1"/>
    <w:rsid w:val="00E43C98"/>
    <w:rsid w:val="00E43DA7"/>
    <w:rsid w:val="00E4431C"/>
    <w:rsid w:val="00E45FD1"/>
    <w:rsid w:val="00E464DE"/>
    <w:rsid w:val="00E465D6"/>
    <w:rsid w:val="00E469B7"/>
    <w:rsid w:val="00E46F53"/>
    <w:rsid w:val="00E50677"/>
    <w:rsid w:val="00E51ABA"/>
    <w:rsid w:val="00E53A17"/>
    <w:rsid w:val="00E54068"/>
    <w:rsid w:val="00E54667"/>
    <w:rsid w:val="00E548EE"/>
    <w:rsid w:val="00E54B3F"/>
    <w:rsid w:val="00E557A1"/>
    <w:rsid w:val="00E56157"/>
    <w:rsid w:val="00E564D7"/>
    <w:rsid w:val="00E56B4A"/>
    <w:rsid w:val="00E60EB3"/>
    <w:rsid w:val="00E611AD"/>
    <w:rsid w:val="00E62ED4"/>
    <w:rsid w:val="00E63C9C"/>
    <w:rsid w:val="00E643E6"/>
    <w:rsid w:val="00E64441"/>
    <w:rsid w:val="00E65450"/>
    <w:rsid w:val="00E661AB"/>
    <w:rsid w:val="00E667F3"/>
    <w:rsid w:val="00E670FA"/>
    <w:rsid w:val="00E7001A"/>
    <w:rsid w:val="00E70923"/>
    <w:rsid w:val="00E70DA7"/>
    <w:rsid w:val="00E7109C"/>
    <w:rsid w:val="00E71555"/>
    <w:rsid w:val="00E73D0B"/>
    <w:rsid w:val="00E7430F"/>
    <w:rsid w:val="00E754D6"/>
    <w:rsid w:val="00E7664C"/>
    <w:rsid w:val="00E76C50"/>
    <w:rsid w:val="00E802D2"/>
    <w:rsid w:val="00E80D1E"/>
    <w:rsid w:val="00E829F5"/>
    <w:rsid w:val="00E8349C"/>
    <w:rsid w:val="00E83CD8"/>
    <w:rsid w:val="00E8421B"/>
    <w:rsid w:val="00E84D50"/>
    <w:rsid w:val="00E85DC2"/>
    <w:rsid w:val="00E87245"/>
    <w:rsid w:val="00E874CE"/>
    <w:rsid w:val="00E87543"/>
    <w:rsid w:val="00E87654"/>
    <w:rsid w:val="00E87B2E"/>
    <w:rsid w:val="00E90DF5"/>
    <w:rsid w:val="00E91DF3"/>
    <w:rsid w:val="00E9269A"/>
    <w:rsid w:val="00E9367D"/>
    <w:rsid w:val="00E9456A"/>
    <w:rsid w:val="00E9479B"/>
    <w:rsid w:val="00E94E85"/>
    <w:rsid w:val="00E96063"/>
    <w:rsid w:val="00E966E5"/>
    <w:rsid w:val="00E97D41"/>
    <w:rsid w:val="00EA03D7"/>
    <w:rsid w:val="00EA15FF"/>
    <w:rsid w:val="00EA280C"/>
    <w:rsid w:val="00EA2C8E"/>
    <w:rsid w:val="00EA30AE"/>
    <w:rsid w:val="00EA3603"/>
    <w:rsid w:val="00EA4E9F"/>
    <w:rsid w:val="00EA5299"/>
    <w:rsid w:val="00EA5488"/>
    <w:rsid w:val="00EA6215"/>
    <w:rsid w:val="00EA74CF"/>
    <w:rsid w:val="00EA76AA"/>
    <w:rsid w:val="00EB217D"/>
    <w:rsid w:val="00EB2473"/>
    <w:rsid w:val="00EB2FE9"/>
    <w:rsid w:val="00EB312B"/>
    <w:rsid w:val="00EB3445"/>
    <w:rsid w:val="00EB548A"/>
    <w:rsid w:val="00EB5497"/>
    <w:rsid w:val="00EB6178"/>
    <w:rsid w:val="00EB6896"/>
    <w:rsid w:val="00EB7290"/>
    <w:rsid w:val="00EB7F13"/>
    <w:rsid w:val="00EC0000"/>
    <w:rsid w:val="00EC002E"/>
    <w:rsid w:val="00EC4068"/>
    <w:rsid w:val="00EC4575"/>
    <w:rsid w:val="00EC4DBB"/>
    <w:rsid w:val="00EC58A5"/>
    <w:rsid w:val="00EC5FA5"/>
    <w:rsid w:val="00EC616D"/>
    <w:rsid w:val="00EC618A"/>
    <w:rsid w:val="00EC66AE"/>
    <w:rsid w:val="00EC699E"/>
    <w:rsid w:val="00ED0591"/>
    <w:rsid w:val="00ED1173"/>
    <w:rsid w:val="00ED54FE"/>
    <w:rsid w:val="00ED6098"/>
    <w:rsid w:val="00ED6685"/>
    <w:rsid w:val="00ED6821"/>
    <w:rsid w:val="00ED6CA1"/>
    <w:rsid w:val="00ED70AB"/>
    <w:rsid w:val="00ED7827"/>
    <w:rsid w:val="00ED7989"/>
    <w:rsid w:val="00EE062D"/>
    <w:rsid w:val="00EE066D"/>
    <w:rsid w:val="00EE09BF"/>
    <w:rsid w:val="00EE1724"/>
    <w:rsid w:val="00EE26A3"/>
    <w:rsid w:val="00EE2B69"/>
    <w:rsid w:val="00EE4DB2"/>
    <w:rsid w:val="00EE501B"/>
    <w:rsid w:val="00EE5CE5"/>
    <w:rsid w:val="00EE6BFE"/>
    <w:rsid w:val="00EE760F"/>
    <w:rsid w:val="00EE78AF"/>
    <w:rsid w:val="00EE7FAF"/>
    <w:rsid w:val="00EF018B"/>
    <w:rsid w:val="00EF1069"/>
    <w:rsid w:val="00EF1A84"/>
    <w:rsid w:val="00EF1E45"/>
    <w:rsid w:val="00EF2140"/>
    <w:rsid w:val="00EF2213"/>
    <w:rsid w:val="00EF283C"/>
    <w:rsid w:val="00EF3BA8"/>
    <w:rsid w:val="00EF55B9"/>
    <w:rsid w:val="00EF5657"/>
    <w:rsid w:val="00EF5942"/>
    <w:rsid w:val="00EF5C3D"/>
    <w:rsid w:val="00EF75CE"/>
    <w:rsid w:val="00EF7BF9"/>
    <w:rsid w:val="00EF7F6E"/>
    <w:rsid w:val="00F0088E"/>
    <w:rsid w:val="00F00A61"/>
    <w:rsid w:val="00F01101"/>
    <w:rsid w:val="00F027B3"/>
    <w:rsid w:val="00F0351D"/>
    <w:rsid w:val="00F0379F"/>
    <w:rsid w:val="00F03C57"/>
    <w:rsid w:val="00F043F1"/>
    <w:rsid w:val="00F045A5"/>
    <w:rsid w:val="00F0515E"/>
    <w:rsid w:val="00F05477"/>
    <w:rsid w:val="00F0569F"/>
    <w:rsid w:val="00F074DF"/>
    <w:rsid w:val="00F07877"/>
    <w:rsid w:val="00F10544"/>
    <w:rsid w:val="00F10C8F"/>
    <w:rsid w:val="00F11418"/>
    <w:rsid w:val="00F1189A"/>
    <w:rsid w:val="00F11CDA"/>
    <w:rsid w:val="00F12773"/>
    <w:rsid w:val="00F13ACA"/>
    <w:rsid w:val="00F13FA3"/>
    <w:rsid w:val="00F17145"/>
    <w:rsid w:val="00F17537"/>
    <w:rsid w:val="00F17976"/>
    <w:rsid w:val="00F17CB8"/>
    <w:rsid w:val="00F20C51"/>
    <w:rsid w:val="00F20D2D"/>
    <w:rsid w:val="00F22803"/>
    <w:rsid w:val="00F22E5F"/>
    <w:rsid w:val="00F23E35"/>
    <w:rsid w:val="00F25E6E"/>
    <w:rsid w:val="00F27604"/>
    <w:rsid w:val="00F30072"/>
    <w:rsid w:val="00F3133E"/>
    <w:rsid w:val="00F324E7"/>
    <w:rsid w:val="00F3436E"/>
    <w:rsid w:val="00F36506"/>
    <w:rsid w:val="00F367E3"/>
    <w:rsid w:val="00F40254"/>
    <w:rsid w:val="00F40651"/>
    <w:rsid w:val="00F40D0C"/>
    <w:rsid w:val="00F4123D"/>
    <w:rsid w:val="00F415C3"/>
    <w:rsid w:val="00F43C04"/>
    <w:rsid w:val="00F44832"/>
    <w:rsid w:val="00F450C8"/>
    <w:rsid w:val="00F4549E"/>
    <w:rsid w:val="00F4580D"/>
    <w:rsid w:val="00F45BD8"/>
    <w:rsid w:val="00F474F3"/>
    <w:rsid w:val="00F50776"/>
    <w:rsid w:val="00F50B29"/>
    <w:rsid w:val="00F5120B"/>
    <w:rsid w:val="00F51F41"/>
    <w:rsid w:val="00F521FB"/>
    <w:rsid w:val="00F52347"/>
    <w:rsid w:val="00F52731"/>
    <w:rsid w:val="00F54471"/>
    <w:rsid w:val="00F54499"/>
    <w:rsid w:val="00F54738"/>
    <w:rsid w:val="00F55040"/>
    <w:rsid w:val="00F55771"/>
    <w:rsid w:val="00F56055"/>
    <w:rsid w:val="00F56C65"/>
    <w:rsid w:val="00F57493"/>
    <w:rsid w:val="00F579E8"/>
    <w:rsid w:val="00F60359"/>
    <w:rsid w:val="00F60669"/>
    <w:rsid w:val="00F6123E"/>
    <w:rsid w:val="00F61F94"/>
    <w:rsid w:val="00F629EA"/>
    <w:rsid w:val="00F6337E"/>
    <w:rsid w:val="00F640F1"/>
    <w:rsid w:val="00F642DE"/>
    <w:rsid w:val="00F64788"/>
    <w:rsid w:val="00F65D88"/>
    <w:rsid w:val="00F70DDD"/>
    <w:rsid w:val="00F70FBB"/>
    <w:rsid w:val="00F71199"/>
    <w:rsid w:val="00F7168F"/>
    <w:rsid w:val="00F71D6F"/>
    <w:rsid w:val="00F727A3"/>
    <w:rsid w:val="00F72EC3"/>
    <w:rsid w:val="00F7362C"/>
    <w:rsid w:val="00F7478F"/>
    <w:rsid w:val="00F749BA"/>
    <w:rsid w:val="00F76259"/>
    <w:rsid w:val="00F77C48"/>
    <w:rsid w:val="00F81BE6"/>
    <w:rsid w:val="00F831C2"/>
    <w:rsid w:val="00F844B7"/>
    <w:rsid w:val="00F85D02"/>
    <w:rsid w:val="00F85DA0"/>
    <w:rsid w:val="00F875FC"/>
    <w:rsid w:val="00F87655"/>
    <w:rsid w:val="00F907D7"/>
    <w:rsid w:val="00F93406"/>
    <w:rsid w:val="00FA03C5"/>
    <w:rsid w:val="00FA08E7"/>
    <w:rsid w:val="00FA1097"/>
    <w:rsid w:val="00FA1606"/>
    <w:rsid w:val="00FA1C32"/>
    <w:rsid w:val="00FA2D03"/>
    <w:rsid w:val="00FA3F7B"/>
    <w:rsid w:val="00FA44DD"/>
    <w:rsid w:val="00FA4713"/>
    <w:rsid w:val="00FA5D8E"/>
    <w:rsid w:val="00FA61A6"/>
    <w:rsid w:val="00FA6307"/>
    <w:rsid w:val="00FA6554"/>
    <w:rsid w:val="00FA6C91"/>
    <w:rsid w:val="00FA75B5"/>
    <w:rsid w:val="00FA7BA8"/>
    <w:rsid w:val="00FA7BF6"/>
    <w:rsid w:val="00FB049C"/>
    <w:rsid w:val="00FB174F"/>
    <w:rsid w:val="00FB246B"/>
    <w:rsid w:val="00FB2809"/>
    <w:rsid w:val="00FB4CB0"/>
    <w:rsid w:val="00FB5304"/>
    <w:rsid w:val="00FB5D56"/>
    <w:rsid w:val="00FB6839"/>
    <w:rsid w:val="00FB7797"/>
    <w:rsid w:val="00FC0318"/>
    <w:rsid w:val="00FC1DDC"/>
    <w:rsid w:val="00FC1ED5"/>
    <w:rsid w:val="00FC2827"/>
    <w:rsid w:val="00FC2BBC"/>
    <w:rsid w:val="00FC3078"/>
    <w:rsid w:val="00FC37A5"/>
    <w:rsid w:val="00FC4186"/>
    <w:rsid w:val="00FD0268"/>
    <w:rsid w:val="00FD03E8"/>
    <w:rsid w:val="00FD0A4B"/>
    <w:rsid w:val="00FD0C2D"/>
    <w:rsid w:val="00FD107E"/>
    <w:rsid w:val="00FD18F9"/>
    <w:rsid w:val="00FD23C5"/>
    <w:rsid w:val="00FD2430"/>
    <w:rsid w:val="00FD2AC7"/>
    <w:rsid w:val="00FD2E4A"/>
    <w:rsid w:val="00FD3823"/>
    <w:rsid w:val="00FD42AF"/>
    <w:rsid w:val="00FD583C"/>
    <w:rsid w:val="00FD5F4F"/>
    <w:rsid w:val="00FD6360"/>
    <w:rsid w:val="00FD6AE6"/>
    <w:rsid w:val="00FD783C"/>
    <w:rsid w:val="00FE11CA"/>
    <w:rsid w:val="00FE23FA"/>
    <w:rsid w:val="00FE37B5"/>
    <w:rsid w:val="00FE53DA"/>
    <w:rsid w:val="00FE62FD"/>
    <w:rsid w:val="00FE6C44"/>
    <w:rsid w:val="00FE7002"/>
    <w:rsid w:val="00FE753D"/>
    <w:rsid w:val="00FE78B0"/>
    <w:rsid w:val="00FE78D3"/>
    <w:rsid w:val="00FE7A9C"/>
    <w:rsid w:val="00FE7BD1"/>
    <w:rsid w:val="00FF05BB"/>
    <w:rsid w:val="00FF0D7F"/>
    <w:rsid w:val="00FF23A2"/>
    <w:rsid w:val="00FF3A7F"/>
    <w:rsid w:val="00FF4288"/>
    <w:rsid w:val="00FF460B"/>
    <w:rsid w:val="00FF6791"/>
    <w:rsid w:val="00FF7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F4761"/>
  <w15:chartTrackingRefBased/>
  <w15:docId w15:val="{A3228395-980A-47EA-99FF-4959201C2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footnote reference" w:uiPriority="99"/>
    <w:lsdException w:name="page number" w:uiPriority="99"/>
    <w:lsdException w:name="Title" w:qFormat="1"/>
    <w:lsdException w:name="Default Paragraph Font" w:uiPriority="1"/>
    <w:lsdException w:name="Body Text" w:uiPriority="99"/>
    <w:lsdException w:name="Subtitle" w:qFormat="1"/>
    <w:lsdException w:name="Body Text First Indent" w:uiPriority="99"/>
    <w:lsdException w:name="Body Text Indent 2" w:uiPriority="99"/>
    <w:lsdException w:name="Block Text" w:uiPriority="99"/>
    <w:lsdException w:name="Hyperlink" w:uiPriority="99"/>
    <w:lsdException w:name="Followed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2731"/>
  </w:style>
  <w:style w:type="paragraph" w:styleId="Heading1">
    <w:name w:val="heading 1"/>
    <w:basedOn w:val="Normal"/>
    <w:next w:val="Normal"/>
    <w:link w:val="Heading1Char"/>
    <w:qFormat/>
    <w:rsid w:val="00D33A8B"/>
    <w:pPr>
      <w:keepNext/>
      <w:outlineLvl w:val="0"/>
    </w:pPr>
    <w:rPr>
      <w:rFonts w:ascii="Arial" w:hAnsi="Arial"/>
      <w:b/>
      <w:sz w:val="15"/>
    </w:rPr>
  </w:style>
  <w:style w:type="paragraph" w:styleId="Heading2">
    <w:name w:val="heading 2"/>
    <w:basedOn w:val="Normal"/>
    <w:next w:val="Normal"/>
    <w:link w:val="Heading2Char"/>
    <w:semiHidden/>
    <w:unhideWhenUsed/>
    <w:qFormat/>
    <w:rsid w:val="006927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CE42B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33A8B"/>
    <w:rPr>
      <w:rFonts w:ascii="Cambria" w:eastAsia="Times New Roman" w:hAnsi="Cambria" w:cs="Times New Roman"/>
      <w:b/>
      <w:bCs/>
      <w:kern w:val="32"/>
      <w:sz w:val="32"/>
      <w:szCs w:val="32"/>
    </w:rPr>
  </w:style>
  <w:style w:type="character" w:customStyle="1" w:styleId="Heading3Char">
    <w:name w:val="Heading 3 Char"/>
    <w:link w:val="Heading3"/>
    <w:uiPriority w:val="9"/>
    <w:locked/>
    <w:rsid w:val="00CE42BC"/>
    <w:rPr>
      <w:rFonts w:ascii="Arial" w:hAnsi="Arial" w:cs="Arial"/>
      <w:b/>
      <w:bCs/>
      <w:sz w:val="26"/>
      <w:szCs w:val="26"/>
      <w:lang w:val="en-US" w:eastAsia="en-US" w:bidi="ar-SA"/>
    </w:rPr>
  </w:style>
  <w:style w:type="paragraph" w:styleId="Header">
    <w:name w:val="header"/>
    <w:basedOn w:val="Normal"/>
    <w:link w:val="HeaderChar"/>
    <w:uiPriority w:val="99"/>
    <w:rsid w:val="00D33A8B"/>
    <w:pPr>
      <w:tabs>
        <w:tab w:val="center" w:pos="4320"/>
        <w:tab w:val="right" w:pos="8640"/>
      </w:tabs>
    </w:pPr>
  </w:style>
  <w:style w:type="character" w:customStyle="1" w:styleId="HeaderChar">
    <w:name w:val="Header Char"/>
    <w:basedOn w:val="DefaultParagraphFont"/>
    <w:link w:val="Header"/>
    <w:uiPriority w:val="99"/>
    <w:rsid w:val="00D33A8B"/>
  </w:style>
  <w:style w:type="paragraph" w:styleId="Footer">
    <w:name w:val="footer"/>
    <w:basedOn w:val="Normal"/>
    <w:link w:val="FooterChar"/>
    <w:uiPriority w:val="99"/>
    <w:rsid w:val="00D33A8B"/>
    <w:pPr>
      <w:tabs>
        <w:tab w:val="center" w:pos="4320"/>
        <w:tab w:val="right" w:pos="8640"/>
      </w:tabs>
    </w:pPr>
  </w:style>
  <w:style w:type="character" w:customStyle="1" w:styleId="FooterChar">
    <w:name w:val="Footer Char"/>
    <w:basedOn w:val="DefaultParagraphFont"/>
    <w:link w:val="Footer"/>
    <w:uiPriority w:val="99"/>
    <w:rsid w:val="00D33A8B"/>
  </w:style>
  <w:style w:type="character" w:styleId="PageNumber">
    <w:name w:val="page number"/>
    <w:uiPriority w:val="99"/>
    <w:rsid w:val="00D33A8B"/>
    <w:rPr>
      <w:rFonts w:cs="Times New Roman"/>
    </w:rPr>
  </w:style>
  <w:style w:type="paragraph" w:customStyle="1" w:styleId="TableHeader">
    <w:name w:val="Table Header"/>
    <w:basedOn w:val="Heading1"/>
    <w:rsid w:val="00D33A8B"/>
    <w:pPr>
      <w:spacing w:before="90" w:line="180" w:lineRule="exact"/>
    </w:pPr>
    <w:rPr>
      <w:b w:val="0"/>
      <w:sz w:val="16"/>
    </w:rPr>
  </w:style>
  <w:style w:type="paragraph" w:customStyle="1" w:styleId="TableInput">
    <w:name w:val="Table Input"/>
    <w:basedOn w:val="Normal"/>
    <w:rsid w:val="00D33A8B"/>
    <w:pPr>
      <w:spacing w:before="30" w:line="260" w:lineRule="exact"/>
    </w:pPr>
    <w:rPr>
      <w:sz w:val="22"/>
    </w:rPr>
  </w:style>
  <w:style w:type="paragraph" w:customStyle="1" w:styleId="Footertext">
    <w:name w:val="Footer text"/>
    <w:basedOn w:val="Heading1"/>
    <w:rsid w:val="00D33A8B"/>
    <w:pPr>
      <w:spacing w:line="180" w:lineRule="exact"/>
    </w:pPr>
  </w:style>
  <w:style w:type="paragraph" w:customStyle="1" w:styleId="StyleGlobalEndorsement">
    <w:name w:val="Style Global Endorsement"/>
    <w:basedOn w:val="Footer"/>
    <w:rsid w:val="00D33A8B"/>
    <w:pPr>
      <w:widowControl w:val="0"/>
      <w:tabs>
        <w:tab w:val="clear" w:pos="8640"/>
        <w:tab w:val="center" w:pos="7683"/>
      </w:tabs>
    </w:pPr>
    <w:rPr>
      <w:rFonts w:ascii="Arial" w:hAnsi="Arial"/>
      <w:sz w:val="14"/>
    </w:rPr>
  </w:style>
  <w:style w:type="paragraph" w:styleId="BodyText">
    <w:name w:val="Body Text"/>
    <w:basedOn w:val="Normal"/>
    <w:link w:val="BodyTextChar"/>
    <w:uiPriority w:val="99"/>
    <w:rsid w:val="00D33A8B"/>
    <w:pPr>
      <w:spacing w:after="240"/>
    </w:pPr>
    <w:rPr>
      <w:sz w:val="22"/>
    </w:rPr>
  </w:style>
  <w:style w:type="character" w:customStyle="1" w:styleId="BodyTextChar">
    <w:name w:val="Body Text Char"/>
    <w:basedOn w:val="DefaultParagraphFont"/>
    <w:link w:val="BodyText"/>
    <w:uiPriority w:val="99"/>
    <w:rsid w:val="00D33A8B"/>
  </w:style>
  <w:style w:type="paragraph" w:customStyle="1" w:styleId="MemoDate">
    <w:name w:val="Memo_Date"/>
    <w:basedOn w:val="Normal"/>
    <w:rsid w:val="00D33A8B"/>
    <w:pPr>
      <w:spacing w:before="60" w:after="60" w:line="260" w:lineRule="exact"/>
    </w:pPr>
  </w:style>
  <w:style w:type="paragraph" w:customStyle="1" w:styleId="MemoFrom">
    <w:name w:val="Memo_From"/>
    <w:basedOn w:val="MemoDate"/>
    <w:rsid w:val="00D33A8B"/>
  </w:style>
  <w:style w:type="paragraph" w:customStyle="1" w:styleId="MemoSubject">
    <w:name w:val="Memo_Subject"/>
    <w:basedOn w:val="MemoFrom"/>
    <w:rsid w:val="00D33A8B"/>
  </w:style>
  <w:style w:type="paragraph" w:customStyle="1" w:styleId="MemoTo">
    <w:name w:val="Memo_To"/>
    <w:basedOn w:val="MemoDate"/>
    <w:rsid w:val="00D33A8B"/>
  </w:style>
  <w:style w:type="paragraph" w:customStyle="1" w:styleId="ccName">
    <w:name w:val="ccName"/>
    <w:basedOn w:val="Normal"/>
    <w:rsid w:val="00D33A8B"/>
    <w:pPr>
      <w:tabs>
        <w:tab w:val="left" w:pos="360"/>
      </w:tabs>
    </w:pPr>
    <w:rPr>
      <w:sz w:val="22"/>
    </w:rPr>
  </w:style>
  <w:style w:type="paragraph" w:customStyle="1" w:styleId="ccName2">
    <w:name w:val="ccName2"/>
    <w:basedOn w:val="Normal"/>
    <w:rsid w:val="00D33A8B"/>
    <w:pPr>
      <w:ind w:left="360"/>
    </w:pPr>
    <w:rPr>
      <w:sz w:val="22"/>
    </w:rPr>
  </w:style>
  <w:style w:type="paragraph" w:styleId="BlockText">
    <w:name w:val="Block Text"/>
    <w:basedOn w:val="Normal"/>
    <w:uiPriority w:val="99"/>
    <w:rsid w:val="00D33A8B"/>
    <w:pPr>
      <w:spacing w:after="120"/>
      <w:ind w:left="1440" w:right="1440"/>
    </w:pPr>
  </w:style>
  <w:style w:type="paragraph" w:customStyle="1" w:styleId="MemoLabel">
    <w:name w:val="Memo_Label"/>
    <w:basedOn w:val="MemoDate"/>
    <w:rsid w:val="00D33A8B"/>
    <w:rPr>
      <w:rFonts w:ascii="Arial" w:hAnsi="Arial"/>
      <w:sz w:val="18"/>
    </w:rPr>
  </w:style>
  <w:style w:type="paragraph" w:styleId="BodyTextFirstIndent">
    <w:name w:val="Body Text First Indent"/>
    <w:basedOn w:val="BodyText"/>
    <w:link w:val="BodyTextFirstIndentChar"/>
    <w:uiPriority w:val="99"/>
    <w:rsid w:val="00D33A8B"/>
    <w:pPr>
      <w:spacing w:after="120"/>
      <w:ind w:firstLine="210"/>
    </w:pPr>
    <w:rPr>
      <w:sz w:val="20"/>
    </w:rPr>
  </w:style>
  <w:style w:type="character" w:customStyle="1" w:styleId="BodyTextFirstIndentChar">
    <w:name w:val="Body Text First Indent Char"/>
    <w:basedOn w:val="BodyTextChar"/>
    <w:link w:val="BodyTextFirstIndent"/>
    <w:uiPriority w:val="99"/>
    <w:semiHidden/>
    <w:rsid w:val="00D33A8B"/>
  </w:style>
  <w:style w:type="paragraph" w:customStyle="1" w:styleId="StyleGlobalEndorsement2">
    <w:name w:val="Style Global Endorsement 2"/>
    <w:basedOn w:val="StyleGlobalEndorsement"/>
    <w:rsid w:val="00D33A8B"/>
    <w:rPr>
      <w:b/>
    </w:rPr>
  </w:style>
  <w:style w:type="paragraph" w:customStyle="1" w:styleId="StyleMemoLabel8pt">
    <w:name w:val="Style Memo_Label + 8 pt"/>
    <w:basedOn w:val="MemoLabel"/>
    <w:rsid w:val="00D33A8B"/>
    <w:rPr>
      <w:sz w:val="16"/>
    </w:rPr>
  </w:style>
  <w:style w:type="paragraph" w:customStyle="1" w:styleId="HeaderTo">
    <w:name w:val="HeaderTo"/>
    <w:basedOn w:val="Normal"/>
    <w:rsid w:val="00D33A8B"/>
    <w:pPr>
      <w:ind w:left="720" w:hanging="720"/>
    </w:pPr>
  </w:style>
  <w:style w:type="paragraph" w:customStyle="1" w:styleId="zMemo">
    <w:name w:val="z_Memo"/>
    <w:basedOn w:val="Normal"/>
    <w:rsid w:val="00D33A8B"/>
    <w:pPr>
      <w:framePr w:w="6840" w:h="648" w:wrap="notBeside" w:vAnchor="page" w:hAnchor="page" w:x="6264" w:y="1981"/>
      <w:pBdr>
        <w:top w:val="single" w:sz="6" w:space="2" w:color="auto"/>
      </w:pBdr>
      <w:spacing w:line="560" w:lineRule="exact"/>
    </w:pPr>
    <w:rPr>
      <w:rFonts w:ascii="Arial" w:hAnsi="Arial"/>
      <w:b/>
      <w:sz w:val="56"/>
    </w:rPr>
  </w:style>
  <w:style w:type="paragraph" w:styleId="BodyTextIndent2">
    <w:name w:val="Body Text Indent 2"/>
    <w:basedOn w:val="Normal"/>
    <w:link w:val="BodyTextIndent2Char"/>
    <w:uiPriority w:val="99"/>
    <w:rsid w:val="00D33A8B"/>
    <w:pPr>
      <w:spacing w:after="240"/>
      <w:ind w:left="1440" w:hanging="720"/>
      <w:jc w:val="both"/>
    </w:pPr>
    <w:rPr>
      <w:sz w:val="24"/>
    </w:rPr>
  </w:style>
  <w:style w:type="character" w:customStyle="1" w:styleId="BodyTextIndent2Char">
    <w:name w:val="Body Text Indent 2 Char"/>
    <w:basedOn w:val="DefaultParagraphFont"/>
    <w:link w:val="BodyTextIndent2"/>
    <w:uiPriority w:val="99"/>
    <w:semiHidden/>
    <w:rsid w:val="00D33A8B"/>
  </w:style>
  <w:style w:type="paragraph" w:styleId="Title">
    <w:name w:val="Title"/>
    <w:basedOn w:val="Normal"/>
    <w:link w:val="TitleChar"/>
    <w:qFormat/>
    <w:rsid w:val="00D33A8B"/>
    <w:pPr>
      <w:tabs>
        <w:tab w:val="left" w:pos="576"/>
        <w:tab w:val="left" w:pos="1152"/>
        <w:tab w:val="left" w:pos="1728"/>
        <w:tab w:val="left" w:pos="2304"/>
        <w:tab w:val="left" w:pos="2880"/>
      </w:tabs>
      <w:spacing w:before="220" w:after="180" w:line="540" w:lineRule="exact"/>
      <w:jc w:val="center"/>
    </w:pPr>
    <w:rPr>
      <w:rFonts w:ascii="Arial" w:hAnsi="Arial"/>
      <w:b/>
      <w:caps/>
      <w:sz w:val="28"/>
    </w:rPr>
  </w:style>
  <w:style w:type="character" w:customStyle="1" w:styleId="TitleChar">
    <w:name w:val="Title Char"/>
    <w:link w:val="Title"/>
    <w:rsid w:val="00D33A8B"/>
    <w:rPr>
      <w:rFonts w:ascii="Cambria" w:eastAsia="Times New Roman" w:hAnsi="Cambria" w:cs="Times New Roman"/>
      <w:b/>
      <w:bCs/>
      <w:kern w:val="28"/>
      <w:sz w:val="32"/>
      <w:szCs w:val="32"/>
    </w:rPr>
  </w:style>
  <w:style w:type="paragraph" w:customStyle="1" w:styleId="Bullet1">
    <w:name w:val="Bullet 1"/>
    <w:rsid w:val="00D33A8B"/>
    <w:pPr>
      <w:spacing w:before="240"/>
      <w:ind w:left="1713" w:hanging="446"/>
    </w:pPr>
    <w:rPr>
      <w:sz w:val="24"/>
      <w:szCs w:val="24"/>
    </w:rPr>
  </w:style>
  <w:style w:type="paragraph" w:styleId="BalloonText">
    <w:name w:val="Balloon Text"/>
    <w:basedOn w:val="Normal"/>
    <w:link w:val="BalloonTextChar"/>
    <w:uiPriority w:val="99"/>
    <w:semiHidden/>
    <w:rsid w:val="00D33A8B"/>
    <w:rPr>
      <w:rFonts w:ascii="Tahoma" w:hAnsi="Tahoma" w:cs="Tahoma"/>
      <w:sz w:val="16"/>
      <w:szCs w:val="16"/>
    </w:rPr>
  </w:style>
  <w:style w:type="character" w:customStyle="1" w:styleId="BalloonTextChar">
    <w:name w:val="Balloon Text Char"/>
    <w:link w:val="BalloonText"/>
    <w:uiPriority w:val="99"/>
    <w:semiHidden/>
    <w:rsid w:val="00D33A8B"/>
    <w:rPr>
      <w:rFonts w:ascii="Tahoma" w:hAnsi="Tahoma" w:cs="Tahoma"/>
      <w:sz w:val="16"/>
      <w:szCs w:val="16"/>
    </w:rPr>
  </w:style>
  <w:style w:type="paragraph" w:customStyle="1" w:styleId="Block">
    <w:name w:val="Block"/>
    <w:basedOn w:val="Normal"/>
    <w:link w:val="BlockChar"/>
    <w:rsid w:val="00D33A8B"/>
    <w:pPr>
      <w:spacing w:before="240"/>
    </w:pPr>
    <w:rPr>
      <w:sz w:val="24"/>
    </w:rPr>
  </w:style>
  <w:style w:type="character" w:customStyle="1" w:styleId="BlockChar">
    <w:name w:val="Block Char"/>
    <w:link w:val="Block"/>
    <w:locked/>
    <w:rsid w:val="00D33A8B"/>
    <w:rPr>
      <w:rFonts w:cs="Times New Roman"/>
      <w:sz w:val="24"/>
      <w:lang w:val="en-US" w:eastAsia="en-US" w:bidi="ar-SA"/>
    </w:rPr>
  </w:style>
  <w:style w:type="paragraph" w:customStyle="1" w:styleId="Bullet2">
    <w:name w:val="Bullet 2"/>
    <w:rsid w:val="00D33A8B"/>
    <w:pPr>
      <w:spacing w:before="240"/>
      <w:ind w:left="2160" w:hanging="446"/>
    </w:pPr>
    <w:rPr>
      <w:sz w:val="24"/>
      <w:szCs w:val="24"/>
    </w:rPr>
  </w:style>
  <w:style w:type="paragraph" w:customStyle="1" w:styleId="NormalPn">
    <w:name w:val="NormalPn"/>
    <w:basedOn w:val="Normal"/>
    <w:rsid w:val="00D33A8B"/>
    <w:pPr>
      <w:tabs>
        <w:tab w:val="left" w:pos="1215"/>
      </w:tabs>
      <w:spacing w:before="240"/>
      <w:ind w:left="1728" w:hanging="1728"/>
    </w:pPr>
    <w:rPr>
      <w:sz w:val="24"/>
    </w:rPr>
  </w:style>
  <w:style w:type="paragraph" w:customStyle="1" w:styleId="NormalLevel">
    <w:name w:val="Normal Level"/>
    <w:basedOn w:val="Normal"/>
    <w:rsid w:val="00D33A8B"/>
    <w:pPr>
      <w:spacing w:before="240"/>
      <w:ind w:left="1267" w:hanging="1267"/>
    </w:pPr>
    <w:rPr>
      <w:sz w:val="24"/>
    </w:rPr>
  </w:style>
  <w:style w:type="character" w:styleId="CommentReference">
    <w:name w:val="annotation reference"/>
    <w:rsid w:val="00D33A8B"/>
    <w:rPr>
      <w:rFonts w:cs="Times New Roman"/>
      <w:sz w:val="16"/>
      <w:szCs w:val="16"/>
    </w:rPr>
  </w:style>
  <w:style w:type="paragraph" w:styleId="CommentText">
    <w:name w:val="annotation text"/>
    <w:basedOn w:val="Normal"/>
    <w:link w:val="CommentTextChar"/>
    <w:rsid w:val="00D33A8B"/>
  </w:style>
  <w:style w:type="character" w:customStyle="1" w:styleId="CommentTextChar">
    <w:name w:val="Comment Text Char"/>
    <w:basedOn w:val="DefaultParagraphFont"/>
    <w:link w:val="CommentText"/>
    <w:rsid w:val="00D33A8B"/>
  </w:style>
  <w:style w:type="paragraph" w:styleId="CommentSubject">
    <w:name w:val="annotation subject"/>
    <w:basedOn w:val="CommentText"/>
    <w:next w:val="CommentText"/>
    <w:link w:val="CommentSubjectChar"/>
    <w:uiPriority w:val="99"/>
    <w:semiHidden/>
    <w:rsid w:val="00D33A8B"/>
    <w:rPr>
      <w:b/>
      <w:bCs/>
    </w:rPr>
  </w:style>
  <w:style w:type="character" w:customStyle="1" w:styleId="CommentSubjectChar">
    <w:name w:val="Comment Subject Char"/>
    <w:link w:val="CommentSubject"/>
    <w:uiPriority w:val="99"/>
    <w:semiHidden/>
    <w:rsid w:val="00D33A8B"/>
    <w:rPr>
      <w:b/>
      <w:bCs/>
    </w:rPr>
  </w:style>
  <w:style w:type="paragraph" w:styleId="FootnoteText">
    <w:name w:val="footnote text"/>
    <w:basedOn w:val="Normal"/>
    <w:link w:val="FootnoteTextChar"/>
    <w:rsid w:val="00926398"/>
  </w:style>
  <w:style w:type="character" w:customStyle="1" w:styleId="FootnoteTextChar">
    <w:name w:val="Footnote Text Char"/>
    <w:basedOn w:val="DefaultParagraphFont"/>
    <w:link w:val="FootnoteText"/>
    <w:rsid w:val="00D33A8B"/>
  </w:style>
  <w:style w:type="character" w:styleId="FootnoteReference">
    <w:name w:val="footnote reference"/>
    <w:uiPriority w:val="99"/>
    <w:semiHidden/>
    <w:rsid w:val="00926398"/>
    <w:rPr>
      <w:rFonts w:cs="Times New Roman"/>
      <w:vertAlign w:val="superscript"/>
    </w:rPr>
  </w:style>
  <w:style w:type="table" w:styleId="TableGrid">
    <w:name w:val="Table Grid"/>
    <w:basedOn w:val="TableNormal"/>
    <w:rsid w:val="00A13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36D32"/>
    <w:rPr>
      <w:rFonts w:ascii="Verdana" w:hAnsi="Verdana" w:cs="Times New Roman"/>
      <w:color w:val="62B5E5"/>
      <w:sz w:val="18"/>
      <w:u w:val="single"/>
    </w:rPr>
  </w:style>
  <w:style w:type="character" w:styleId="FollowedHyperlink">
    <w:name w:val="FollowedHyperlink"/>
    <w:uiPriority w:val="99"/>
    <w:rsid w:val="00636D32"/>
    <w:rPr>
      <w:rFonts w:ascii="Verdana" w:hAnsi="Verdana" w:cs="Times New Roman"/>
      <w:color w:val="808080"/>
      <w:sz w:val="18"/>
      <w:u w:val="none"/>
    </w:rPr>
  </w:style>
  <w:style w:type="paragraph" w:customStyle="1" w:styleId="B1">
    <w:name w:val="B1"/>
    <w:basedOn w:val="Normal"/>
    <w:rsid w:val="00002FEA"/>
    <w:pPr>
      <w:widowControl w:val="0"/>
      <w:tabs>
        <w:tab w:val="left" w:pos="450"/>
      </w:tabs>
      <w:spacing w:before="240"/>
      <w:ind w:left="810" w:hanging="360"/>
    </w:pPr>
    <w:rPr>
      <w:sz w:val="24"/>
    </w:rPr>
  </w:style>
  <w:style w:type="paragraph" w:styleId="Revision">
    <w:name w:val="Revision"/>
    <w:hidden/>
    <w:uiPriority w:val="99"/>
    <w:semiHidden/>
    <w:rsid w:val="000E7F35"/>
  </w:style>
  <w:style w:type="character" w:customStyle="1" w:styleId="paragraph2">
    <w:name w:val="paragraph2"/>
    <w:rsid w:val="00111FCB"/>
    <w:rPr>
      <w:rFonts w:ascii="Arial" w:hAnsi="Arial" w:cs="Arial" w:hint="default"/>
      <w:vanish w:val="0"/>
      <w:webHidden w:val="0"/>
      <w:sz w:val="29"/>
      <w:szCs w:val="29"/>
      <w:specVanish w:val="0"/>
    </w:rPr>
  </w:style>
  <w:style w:type="paragraph" w:styleId="ListParagraph">
    <w:name w:val="List Paragraph"/>
    <w:basedOn w:val="Normal"/>
    <w:uiPriority w:val="34"/>
    <w:qFormat/>
    <w:rsid w:val="00F6337E"/>
    <w:pPr>
      <w:ind w:left="720"/>
    </w:pPr>
    <w:rPr>
      <w:rFonts w:ascii="Calibri" w:eastAsia="Calibri" w:hAnsi="Calibri" w:cs="Calibri"/>
      <w:sz w:val="22"/>
      <w:szCs w:val="22"/>
    </w:rPr>
  </w:style>
  <w:style w:type="character" w:customStyle="1" w:styleId="pnum-title1">
    <w:name w:val="pnum-title1"/>
    <w:rsid w:val="00F6337E"/>
    <w:rPr>
      <w:rFonts w:ascii="Arial" w:hAnsi="Arial" w:cs="Arial" w:hint="default"/>
    </w:rPr>
  </w:style>
  <w:style w:type="character" w:customStyle="1" w:styleId="paragraph1">
    <w:name w:val="paragraph1"/>
    <w:rsid w:val="00F6337E"/>
    <w:rPr>
      <w:rFonts w:ascii="Arial" w:hAnsi="Arial" w:cs="Arial" w:hint="default"/>
    </w:rPr>
  </w:style>
  <w:style w:type="paragraph" w:styleId="EndnoteText">
    <w:name w:val="endnote text"/>
    <w:basedOn w:val="Normal"/>
    <w:link w:val="EndnoteTextChar"/>
    <w:rsid w:val="00A32ACC"/>
    <w:pPr>
      <w:spacing w:before="120"/>
      <w:ind w:left="360" w:hanging="360"/>
    </w:pPr>
    <w:rPr>
      <w:color w:val="000000"/>
    </w:rPr>
  </w:style>
  <w:style w:type="character" w:customStyle="1" w:styleId="EndnoteTextChar">
    <w:name w:val="Endnote Text Char"/>
    <w:link w:val="EndnoteText"/>
    <w:rsid w:val="00A32ACC"/>
    <w:rPr>
      <w:color w:val="000000"/>
    </w:rPr>
  </w:style>
  <w:style w:type="paragraph" w:customStyle="1" w:styleId="Default">
    <w:name w:val="Default"/>
    <w:link w:val="DefaultChar"/>
    <w:rsid w:val="00C949E1"/>
    <w:pPr>
      <w:autoSpaceDE w:val="0"/>
      <w:autoSpaceDN w:val="0"/>
      <w:adjustRightInd w:val="0"/>
    </w:pPr>
    <w:rPr>
      <w:color w:val="000000"/>
      <w:sz w:val="24"/>
      <w:szCs w:val="24"/>
    </w:rPr>
  </w:style>
  <w:style w:type="character" w:styleId="EndnoteReference">
    <w:name w:val="endnote reference"/>
    <w:rsid w:val="00475A04"/>
    <w:rPr>
      <w:vertAlign w:val="superscript"/>
    </w:rPr>
  </w:style>
  <w:style w:type="character" w:customStyle="1" w:styleId="StyleHyperlinkVerdana9ptAutoNounderline">
    <w:name w:val="Style Hyperlink + Verdana 9 pt Auto No underline"/>
    <w:basedOn w:val="Hyperlink"/>
    <w:rsid w:val="00295A7A"/>
    <w:rPr>
      <w:rFonts w:ascii="Verdana" w:hAnsi="Verdana" w:cs="Times New Roman"/>
      <w:color w:val="00B0F0"/>
      <w:sz w:val="18"/>
      <w:u w:val="none"/>
    </w:rPr>
  </w:style>
  <w:style w:type="character" w:customStyle="1" w:styleId="DefaultChar">
    <w:name w:val="Default Char"/>
    <w:link w:val="Default"/>
    <w:rsid w:val="000C02E2"/>
    <w:rPr>
      <w:color w:val="000000"/>
      <w:sz w:val="24"/>
      <w:szCs w:val="24"/>
    </w:rPr>
  </w:style>
  <w:style w:type="paragraph" w:customStyle="1" w:styleId="FormBodyText">
    <w:name w:val="Form Body Text"/>
    <w:basedOn w:val="Normal"/>
    <w:link w:val="FormBodyTextChar"/>
    <w:qFormat/>
    <w:rsid w:val="00383D41"/>
    <w:pPr>
      <w:spacing w:after="320" w:line="240" w:lineRule="atLeast"/>
    </w:pPr>
    <w:rPr>
      <w:rFonts w:ascii="Verdana" w:hAnsi="Verdana" w:cstheme="minorBidi"/>
      <w:sz w:val="18"/>
      <w:szCs w:val="22"/>
    </w:rPr>
  </w:style>
  <w:style w:type="character" w:customStyle="1" w:styleId="FormBodyTextChar">
    <w:name w:val="Form Body Text Char"/>
    <w:basedOn w:val="DefaultParagraphFont"/>
    <w:link w:val="FormBodyText"/>
    <w:rsid w:val="00383D41"/>
    <w:rPr>
      <w:rFonts w:ascii="Verdana" w:hAnsi="Verdana" w:cstheme="minorBidi"/>
      <w:sz w:val="18"/>
      <w:szCs w:val="22"/>
    </w:rPr>
  </w:style>
  <w:style w:type="paragraph" w:customStyle="1" w:styleId="DeloitteHeading3">
    <w:name w:val="Deloitte Heading 3"/>
    <w:basedOn w:val="Heading3"/>
    <w:link w:val="DeloitteHeading3Char"/>
    <w:qFormat/>
    <w:rsid w:val="00383D41"/>
    <w:pPr>
      <w:widowControl w:val="0"/>
      <w:spacing w:after="240"/>
    </w:pPr>
    <w:rPr>
      <w:rFonts w:ascii="Verdana" w:eastAsiaTheme="majorEastAsia" w:hAnsi="Verdana" w:cstheme="majorBidi"/>
      <w:bCs w:val="0"/>
      <w:iCs/>
      <w:color w:val="000000" w:themeColor="text1"/>
      <w:sz w:val="36"/>
      <w:szCs w:val="36"/>
    </w:rPr>
  </w:style>
  <w:style w:type="character" w:customStyle="1" w:styleId="DeloitteHeading3Char">
    <w:name w:val="Deloitte Heading 3 Char"/>
    <w:basedOn w:val="DefaultParagraphFont"/>
    <w:link w:val="DeloitteHeading3"/>
    <w:rsid w:val="00383D41"/>
    <w:rPr>
      <w:rFonts w:ascii="Verdana" w:eastAsiaTheme="majorEastAsia" w:hAnsi="Verdana" w:cstheme="majorBidi"/>
      <w:b/>
      <w:iCs/>
      <w:color w:val="000000" w:themeColor="text1"/>
      <w:sz w:val="36"/>
      <w:szCs w:val="36"/>
    </w:rPr>
  </w:style>
  <w:style w:type="character" w:customStyle="1" w:styleId="UnresolvedMention1">
    <w:name w:val="Unresolved Mention1"/>
    <w:basedOn w:val="DefaultParagraphFont"/>
    <w:uiPriority w:val="99"/>
    <w:semiHidden/>
    <w:unhideWhenUsed/>
    <w:rsid w:val="00CC4708"/>
    <w:rPr>
      <w:color w:val="605E5C"/>
      <w:shd w:val="clear" w:color="auto" w:fill="E1DFDD"/>
    </w:rPr>
  </w:style>
  <w:style w:type="character" w:customStyle="1" w:styleId="UnresolvedMention2">
    <w:name w:val="Unresolved Mention2"/>
    <w:basedOn w:val="DefaultParagraphFont"/>
    <w:uiPriority w:val="99"/>
    <w:semiHidden/>
    <w:unhideWhenUsed/>
    <w:rsid w:val="00EA4E9F"/>
    <w:rPr>
      <w:color w:val="605E5C"/>
      <w:shd w:val="clear" w:color="auto" w:fill="E1DFDD"/>
    </w:rPr>
  </w:style>
  <w:style w:type="table" w:customStyle="1" w:styleId="Deloittetable">
    <w:name w:val="Deloitte table"/>
    <w:basedOn w:val="TableNormal"/>
    <w:uiPriority w:val="99"/>
    <w:rsid w:val="00A22475"/>
    <w:rPr>
      <w:rFonts w:asciiTheme="minorHAnsi" w:eastAsiaTheme="minorHAnsi" w:hAnsiTheme="minorHAnsi" w:cstheme="minorBidi"/>
      <w:sz w:val="17"/>
      <w:szCs w:val="22"/>
      <w:lang w:val="en-GB"/>
    </w:rPr>
    <w:tblPr>
      <w:tblInd w:w="0" w:type="nil"/>
      <w:tblBorders>
        <w:top w:val="single" w:sz="4" w:space="0" w:color="A5A5A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A5A5A5" w:themeColor="accent3"/>
        </w:tcBorders>
      </w:tcPr>
    </w:tblStylePr>
  </w:style>
  <w:style w:type="paragraph" w:styleId="NormalWeb">
    <w:name w:val="Normal (Web)"/>
    <w:basedOn w:val="Normal"/>
    <w:uiPriority w:val="99"/>
    <w:unhideWhenUsed/>
    <w:rsid w:val="003C0D39"/>
    <w:pPr>
      <w:spacing w:before="100" w:beforeAutospacing="1" w:after="100" w:afterAutospacing="1"/>
    </w:pPr>
    <w:rPr>
      <w:sz w:val="24"/>
      <w:szCs w:val="24"/>
    </w:rPr>
  </w:style>
  <w:style w:type="paragraph" w:styleId="TOCHeading">
    <w:name w:val="TOC Heading"/>
    <w:basedOn w:val="Heading1"/>
    <w:next w:val="Normal"/>
    <w:uiPriority w:val="39"/>
    <w:unhideWhenUsed/>
    <w:qFormat/>
    <w:rsid w:val="00D75C1F"/>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rsid w:val="00D75C1F"/>
    <w:pPr>
      <w:spacing w:after="100"/>
    </w:pPr>
  </w:style>
  <w:style w:type="character" w:customStyle="1" w:styleId="Heading2Char">
    <w:name w:val="Heading 2 Char"/>
    <w:basedOn w:val="DefaultParagraphFont"/>
    <w:link w:val="Heading2"/>
    <w:semiHidden/>
    <w:rsid w:val="006927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7683">
      <w:bodyDiv w:val="1"/>
      <w:marLeft w:val="0"/>
      <w:marRight w:val="0"/>
      <w:marTop w:val="0"/>
      <w:marBottom w:val="0"/>
      <w:divBdr>
        <w:top w:val="none" w:sz="0" w:space="0" w:color="auto"/>
        <w:left w:val="none" w:sz="0" w:space="0" w:color="auto"/>
        <w:bottom w:val="none" w:sz="0" w:space="0" w:color="auto"/>
        <w:right w:val="none" w:sz="0" w:space="0" w:color="auto"/>
      </w:divBdr>
    </w:div>
    <w:div w:id="72897252">
      <w:bodyDiv w:val="1"/>
      <w:marLeft w:val="0"/>
      <w:marRight w:val="0"/>
      <w:marTop w:val="0"/>
      <w:marBottom w:val="0"/>
      <w:divBdr>
        <w:top w:val="none" w:sz="0" w:space="0" w:color="auto"/>
        <w:left w:val="none" w:sz="0" w:space="0" w:color="auto"/>
        <w:bottom w:val="none" w:sz="0" w:space="0" w:color="auto"/>
        <w:right w:val="none" w:sz="0" w:space="0" w:color="auto"/>
      </w:divBdr>
    </w:div>
    <w:div w:id="79565522">
      <w:bodyDiv w:val="1"/>
      <w:marLeft w:val="0"/>
      <w:marRight w:val="0"/>
      <w:marTop w:val="0"/>
      <w:marBottom w:val="0"/>
      <w:divBdr>
        <w:top w:val="none" w:sz="0" w:space="0" w:color="auto"/>
        <w:left w:val="none" w:sz="0" w:space="0" w:color="auto"/>
        <w:bottom w:val="none" w:sz="0" w:space="0" w:color="auto"/>
        <w:right w:val="none" w:sz="0" w:space="0" w:color="auto"/>
      </w:divBdr>
    </w:div>
    <w:div w:id="136339358">
      <w:bodyDiv w:val="1"/>
      <w:marLeft w:val="0"/>
      <w:marRight w:val="0"/>
      <w:marTop w:val="0"/>
      <w:marBottom w:val="0"/>
      <w:divBdr>
        <w:top w:val="none" w:sz="0" w:space="0" w:color="auto"/>
        <w:left w:val="none" w:sz="0" w:space="0" w:color="auto"/>
        <w:bottom w:val="none" w:sz="0" w:space="0" w:color="auto"/>
        <w:right w:val="none" w:sz="0" w:space="0" w:color="auto"/>
      </w:divBdr>
    </w:div>
    <w:div w:id="150410033">
      <w:bodyDiv w:val="1"/>
      <w:marLeft w:val="0"/>
      <w:marRight w:val="0"/>
      <w:marTop w:val="0"/>
      <w:marBottom w:val="0"/>
      <w:divBdr>
        <w:top w:val="none" w:sz="0" w:space="0" w:color="auto"/>
        <w:left w:val="none" w:sz="0" w:space="0" w:color="auto"/>
        <w:bottom w:val="none" w:sz="0" w:space="0" w:color="auto"/>
        <w:right w:val="none" w:sz="0" w:space="0" w:color="auto"/>
      </w:divBdr>
    </w:div>
    <w:div w:id="178276430">
      <w:bodyDiv w:val="1"/>
      <w:marLeft w:val="0"/>
      <w:marRight w:val="0"/>
      <w:marTop w:val="0"/>
      <w:marBottom w:val="0"/>
      <w:divBdr>
        <w:top w:val="none" w:sz="0" w:space="0" w:color="auto"/>
        <w:left w:val="none" w:sz="0" w:space="0" w:color="auto"/>
        <w:bottom w:val="none" w:sz="0" w:space="0" w:color="auto"/>
        <w:right w:val="none" w:sz="0" w:space="0" w:color="auto"/>
      </w:divBdr>
    </w:div>
    <w:div w:id="221524391">
      <w:bodyDiv w:val="1"/>
      <w:marLeft w:val="0"/>
      <w:marRight w:val="0"/>
      <w:marTop w:val="0"/>
      <w:marBottom w:val="0"/>
      <w:divBdr>
        <w:top w:val="none" w:sz="0" w:space="0" w:color="auto"/>
        <w:left w:val="none" w:sz="0" w:space="0" w:color="auto"/>
        <w:bottom w:val="none" w:sz="0" w:space="0" w:color="auto"/>
        <w:right w:val="none" w:sz="0" w:space="0" w:color="auto"/>
      </w:divBdr>
    </w:div>
    <w:div w:id="236474421">
      <w:bodyDiv w:val="1"/>
      <w:marLeft w:val="0"/>
      <w:marRight w:val="0"/>
      <w:marTop w:val="0"/>
      <w:marBottom w:val="0"/>
      <w:divBdr>
        <w:top w:val="none" w:sz="0" w:space="0" w:color="auto"/>
        <w:left w:val="none" w:sz="0" w:space="0" w:color="auto"/>
        <w:bottom w:val="none" w:sz="0" w:space="0" w:color="auto"/>
        <w:right w:val="none" w:sz="0" w:space="0" w:color="auto"/>
      </w:divBdr>
    </w:div>
    <w:div w:id="302664376">
      <w:bodyDiv w:val="1"/>
      <w:marLeft w:val="0"/>
      <w:marRight w:val="0"/>
      <w:marTop w:val="0"/>
      <w:marBottom w:val="0"/>
      <w:divBdr>
        <w:top w:val="none" w:sz="0" w:space="0" w:color="auto"/>
        <w:left w:val="none" w:sz="0" w:space="0" w:color="auto"/>
        <w:bottom w:val="none" w:sz="0" w:space="0" w:color="auto"/>
        <w:right w:val="none" w:sz="0" w:space="0" w:color="auto"/>
      </w:divBdr>
    </w:div>
    <w:div w:id="308481374">
      <w:bodyDiv w:val="1"/>
      <w:marLeft w:val="0"/>
      <w:marRight w:val="0"/>
      <w:marTop w:val="0"/>
      <w:marBottom w:val="0"/>
      <w:divBdr>
        <w:top w:val="none" w:sz="0" w:space="0" w:color="auto"/>
        <w:left w:val="none" w:sz="0" w:space="0" w:color="auto"/>
        <w:bottom w:val="none" w:sz="0" w:space="0" w:color="auto"/>
        <w:right w:val="none" w:sz="0" w:space="0" w:color="auto"/>
      </w:divBdr>
    </w:div>
    <w:div w:id="316612186">
      <w:bodyDiv w:val="1"/>
      <w:marLeft w:val="0"/>
      <w:marRight w:val="0"/>
      <w:marTop w:val="0"/>
      <w:marBottom w:val="0"/>
      <w:divBdr>
        <w:top w:val="none" w:sz="0" w:space="0" w:color="auto"/>
        <w:left w:val="none" w:sz="0" w:space="0" w:color="auto"/>
        <w:bottom w:val="none" w:sz="0" w:space="0" w:color="auto"/>
        <w:right w:val="none" w:sz="0" w:space="0" w:color="auto"/>
      </w:divBdr>
    </w:div>
    <w:div w:id="342439422">
      <w:bodyDiv w:val="1"/>
      <w:marLeft w:val="0"/>
      <w:marRight w:val="0"/>
      <w:marTop w:val="0"/>
      <w:marBottom w:val="0"/>
      <w:divBdr>
        <w:top w:val="none" w:sz="0" w:space="0" w:color="auto"/>
        <w:left w:val="none" w:sz="0" w:space="0" w:color="auto"/>
        <w:bottom w:val="none" w:sz="0" w:space="0" w:color="auto"/>
        <w:right w:val="none" w:sz="0" w:space="0" w:color="auto"/>
      </w:divBdr>
    </w:div>
    <w:div w:id="390156722">
      <w:bodyDiv w:val="1"/>
      <w:marLeft w:val="0"/>
      <w:marRight w:val="0"/>
      <w:marTop w:val="0"/>
      <w:marBottom w:val="0"/>
      <w:divBdr>
        <w:top w:val="none" w:sz="0" w:space="0" w:color="auto"/>
        <w:left w:val="none" w:sz="0" w:space="0" w:color="auto"/>
        <w:bottom w:val="none" w:sz="0" w:space="0" w:color="auto"/>
        <w:right w:val="none" w:sz="0" w:space="0" w:color="auto"/>
      </w:divBdr>
    </w:div>
    <w:div w:id="414983347">
      <w:bodyDiv w:val="1"/>
      <w:marLeft w:val="0"/>
      <w:marRight w:val="0"/>
      <w:marTop w:val="0"/>
      <w:marBottom w:val="0"/>
      <w:divBdr>
        <w:top w:val="none" w:sz="0" w:space="0" w:color="auto"/>
        <w:left w:val="none" w:sz="0" w:space="0" w:color="auto"/>
        <w:bottom w:val="none" w:sz="0" w:space="0" w:color="auto"/>
        <w:right w:val="none" w:sz="0" w:space="0" w:color="auto"/>
      </w:divBdr>
    </w:div>
    <w:div w:id="582110089">
      <w:bodyDiv w:val="1"/>
      <w:marLeft w:val="0"/>
      <w:marRight w:val="0"/>
      <w:marTop w:val="0"/>
      <w:marBottom w:val="0"/>
      <w:divBdr>
        <w:top w:val="none" w:sz="0" w:space="0" w:color="auto"/>
        <w:left w:val="none" w:sz="0" w:space="0" w:color="auto"/>
        <w:bottom w:val="none" w:sz="0" w:space="0" w:color="auto"/>
        <w:right w:val="none" w:sz="0" w:space="0" w:color="auto"/>
      </w:divBdr>
    </w:div>
    <w:div w:id="717627799">
      <w:bodyDiv w:val="1"/>
      <w:marLeft w:val="0"/>
      <w:marRight w:val="0"/>
      <w:marTop w:val="0"/>
      <w:marBottom w:val="0"/>
      <w:divBdr>
        <w:top w:val="none" w:sz="0" w:space="0" w:color="auto"/>
        <w:left w:val="none" w:sz="0" w:space="0" w:color="auto"/>
        <w:bottom w:val="none" w:sz="0" w:space="0" w:color="auto"/>
        <w:right w:val="none" w:sz="0" w:space="0" w:color="auto"/>
      </w:divBdr>
    </w:div>
    <w:div w:id="784887463">
      <w:bodyDiv w:val="1"/>
      <w:marLeft w:val="0"/>
      <w:marRight w:val="0"/>
      <w:marTop w:val="0"/>
      <w:marBottom w:val="0"/>
      <w:divBdr>
        <w:top w:val="none" w:sz="0" w:space="0" w:color="auto"/>
        <w:left w:val="none" w:sz="0" w:space="0" w:color="auto"/>
        <w:bottom w:val="none" w:sz="0" w:space="0" w:color="auto"/>
        <w:right w:val="none" w:sz="0" w:space="0" w:color="auto"/>
      </w:divBdr>
    </w:div>
    <w:div w:id="898321728">
      <w:bodyDiv w:val="1"/>
      <w:marLeft w:val="0"/>
      <w:marRight w:val="0"/>
      <w:marTop w:val="0"/>
      <w:marBottom w:val="0"/>
      <w:divBdr>
        <w:top w:val="none" w:sz="0" w:space="0" w:color="auto"/>
        <w:left w:val="none" w:sz="0" w:space="0" w:color="auto"/>
        <w:bottom w:val="none" w:sz="0" w:space="0" w:color="auto"/>
        <w:right w:val="none" w:sz="0" w:space="0" w:color="auto"/>
      </w:divBdr>
    </w:div>
    <w:div w:id="928848807">
      <w:bodyDiv w:val="1"/>
      <w:marLeft w:val="0"/>
      <w:marRight w:val="0"/>
      <w:marTop w:val="0"/>
      <w:marBottom w:val="0"/>
      <w:divBdr>
        <w:top w:val="none" w:sz="0" w:space="0" w:color="auto"/>
        <w:left w:val="none" w:sz="0" w:space="0" w:color="auto"/>
        <w:bottom w:val="none" w:sz="0" w:space="0" w:color="auto"/>
        <w:right w:val="none" w:sz="0" w:space="0" w:color="auto"/>
      </w:divBdr>
    </w:div>
    <w:div w:id="974872300">
      <w:bodyDiv w:val="1"/>
      <w:marLeft w:val="0"/>
      <w:marRight w:val="0"/>
      <w:marTop w:val="0"/>
      <w:marBottom w:val="0"/>
      <w:divBdr>
        <w:top w:val="none" w:sz="0" w:space="0" w:color="auto"/>
        <w:left w:val="none" w:sz="0" w:space="0" w:color="auto"/>
        <w:bottom w:val="none" w:sz="0" w:space="0" w:color="auto"/>
        <w:right w:val="none" w:sz="0" w:space="0" w:color="auto"/>
      </w:divBdr>
    </w:div>
    <w:div w:id="1057122985">
      <w:bodyDiv w:val="1"/>
      <w:marLeft w:val="0"/>
      <w:marRight w:val="0"/>
      <w:marTop w:val="0"/>
      <w:marBottom w:val="0"/>
      <w:divBdr>
        <w:top w:val="none" w:sz="0" w:space="0" w:color="auto"/>
        <w:left w:val="none" w:sz="0" w:space="0" w:color="auto"/>
        <w:bottom w:val="none" w:sz="0" w:space="0" w:color="auto"/>
        <w:right w:val="none" w:sz="0" w:space="0" w:color="auto"/>
      </w:divBdr>
    </w:div>
    <w:div w:id="1107889463">
      <w:bodyDiv w:val="1"/>
      <w:marLeft w:val="0"/>
      <w:marRight w:val="0"/>
      <w:marTop w:val="0"/>
      <w:marBottom w:val="0"/>
      <w:divBdr>
        <w:top w:val="none" w:sz="0" w:space="0" w:color="auto"/>
        <w:left w:val="none" w:sz="0" w:space="0" w:color="auto"/>
        <w:bottom w:val="none" w:sz="0" w:space="0" w:color="auto"/>
        <w:right w:val="none" w:sz="0" w:space="0" w:color="auto"/>
      </w:divBdr>
    </w:div>
    <w:div w:id="1283347078">
      <w:bodyDiv w:val="1"/>
      <w:marLeft w:val="0"/>
      <w:marRight w:val="0"/>
      <w:marTop w:val="0"/>
      <w:marBottom w:val="0"/>
      <w:divBdr>
        <w:top w:val="none" w:sz="0" w:space="0" w:color="auto"/>
        <w:left w:val="none" w:sz="0" w:space="0" w:color="auto"/>
        <w:bottom w:val="none" w:sz="0" w:space="0" w:color="auto"/>
        <w:right w:val="none" w:sz="0" w:space="0" w:color="auto"/>
      </w:divBdr>
    </w:div>
    <w:div w:id="1323004867">
      <w:bodyDiv w:val="1"/>
      <w:marLeft w:val="0"/>
      <w:marRight w:val="0"/>
      <w:marTop w:val="0"/>
      <w:marBottom w:val="0"/>
      <w:divBdr>
        <w:top w:val="none" w:sz="0" w:space="0" w:color="auto"/>
        <w:left w:val="none" w:sz="0" w:space="0" w:color="auto"/>
        <w:bottom w:val="none" w:sz="0" w:space="0" w:color="auto"/>
        <w:right w:val="none" w:sz="0" w:space="0" w:color="auto"/>
      </w:divBdr>
    </w:div>
    <w:div w:id="1330253299">
      <w:bodyDiv w:val="1"/>
      <w:marLeft w:val="0"/>
      <w:marRight w:val="0"/>
      <w:marTop w:val="0"/>
      <w:marBottom w:val="0"/>
      <w:divBdr>
        <w:top w:val="none" w:sz="0" w:space="0" w:color="auto"/>
        <w:left w:val="none" w:sz="0" w:space="0" w:color="auto"/>
        <w:bottom w:val="none" w:sz="0" w:space="0" w:color="auto"/>
        <w:right w:val="none" w:sz="0" w:space="0" w:color="auto"/>
      </w:divBdr>
    </w:div>
    <w:div w:id="1479541131">
      <w:bodyDiv w:val="1"/>
      <w:marLeft w:val="0"/>
      <w:marRight w:val="0"/>
      <w:marTop w:val="0"/>
      <w:marBottom w:val="0"/>
      <w:divBdr>
        <w:top w:val="none" w:sz="0" w:space="0" w:color="auto"/>
        <w:left w:val="none" w:sz="0" w:space="0" w:color="auto"/>
        <w:bottom w:val="none" w:sz="0" w:space="0" w:color="auto"/>
        <w:right w:val="none" w:sz="0" w:space="0" w:color="auto"/>
      </w:divBdr>
    </w:div>
    <w:div w:id="1568808793">
      <w:bodyDiv w:val="1"/>
      <w:marLeft w:val="0"/>
      <w:marRight w:val="0"/>
      <w:marTop w:val="0"/>
      <w:marBottom w:val="0"/>
      <w:divBdr>
        <w:top w:val="none" w:sz="0" w:space="0" w:color="auto"/>
        <w:left w:val="none" w:sz="0" w:space="0" w:color="auto"/>
        <w:bottom w:val="none" w:sz="0" w:space="0" w:color="auto"/>
        <w:right w:val="none" w:sz="0" w:space="0" w:color="auto"/>
      </w:divBdr>
    </w:div>
    <w:div w:id="1624271013">
      <w:bodyDiv w:val="1"/>
      <w:marLeft w:val="0"/>
      <w:marRight w:val="0"/>
      <w:marTop w:val="0"/>
      <w:marBottom w:val="0"/>
      <w:divBdr>
        <w:top w:val="none" w:sz="0" w:space="0" w:color="auto"/>
        <w:left w:val="none" w:sz="0" w:space="0" w:color="auto"/>
        <w:bottom w:val="none" w:sz="0" w:space="0" w:color="auto"/>
        <w:right w:val="none" w:sz="0" w:space="0" w:color="auto"/>
      </w:divBdr>
    </w:div>
    <w:div w:id="1793670563">
      <w:bodyDiv w:val="1"/>
      <w:marLeft w:val="0"/>
      <w:marRight w:val="0"/>
      <w:marTop w:val="0"/>
      <w:marBottom w:val="0"/>
      <w:divBdr>
        <w:top w:val="none" w:sz="0" w:space="0" w:color="auto"/>
        <w:left w:val="none" w:sz="0" w:space="0" w:color="auto"/>
        <w:bottom w:val="none" w:sz="0" w:space="0" w:color="auto"/>
        <w:right w:val="none" w:sz="0" w:space="0" w:color="auto"/>
      </w:divBdr>
    </w:div>
    <w:div w:id="1794713290">
      <w:bodyDiv w:val="1"/>
      <w:marLeft w:val="0"/>
      <w:marRight w:val="0"/>
      <w:marTop w:val="0"/>
      <w:marBottom w:val="0"/>
      <w:divBdr>
        <w:top w:val="none" w:sz="0" w:space="0" w:color="auto"/>
        <w:left w:val="none" w:sz="0" w:space="0" w:color="auto"/>
        <w:bottom w:val="none" w:sz="0" w:space="0" w:color="auto"/>
        <w:right w:val="none" w:sz="0" w:space="0" w:color="auto"/>
      </w:divBdr>
    </w:div>
    <w:div w:id="1949696036">
      <w:bodyDiv w:val="1"/>
      <w:marLeft w:val="0"/>
      <w:marRight w:val="0"/>
      <w:marTop w:val="0"/>
      <w:marBottom w:val="0"/>
      <w:divBdr>
        <w:top w:val="none" w:sz="0" w:space="0" w:color="auto"/>
        <w:left w:val="none" w:sz="0" w:space="0" w:color="auto"/>
        <w:bottom w:val="none" w:sz="0" w:space="0" w:color="auto"/>
        <w:right w:val="none" w:sz="0" w:space="0" w:color="auto"/>
      </w:divBdr>
    </w:div>
    <w:div w:id="1986810967">
      <w:bodyDiv w:val="1"/>
      <w:marLeft w:val="0"/>
      <w:marRight w:val="0"/>
      <w:marTop w:val="0"/>
      <w:marBottom w:val="0"/>
      <w:divBdr>
        <w:top w:val="none" w:sz="0" w:space="0" w:color="auto"/>
        <w:left w:val="none" w:sz="0" w:space="0" w:color="auto"/>
        <w:bottom w:val="none" w:sz="0" w:space="0" w:color="auto"/>
        <w:right w:val="none" w:sz="0" w:space="0" w:color="auto"/>
      </w:divBdr>
    </w:div>
    <w:div w:id="2068214572">
      <w:bodyDiv w:val="1"/>
      <w:marLeft w:val="0"/>
      <w:marRight w:val="0"/>
      <w:marTop w:val="0"/>
      <w:marBottom w:val="0"/>
      <w:divBdr>
        <w:top w:val="none" w:sz="0" w:space="0" w:color="auto"/>
        <w:left w:val="none" w:sz="0" w:space="0" w:color="auto"/>
        <w:bottom w:val="none" w:sz="0" w:space="0" w:color="auto"/>
        <w:right w:val="none" w:sz="0" w:space="0" w:color="auto"/>
      </w:divBdr>
    </w:div>
    <w:div w:id="20829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https://techlib.deloitteresources.com/?link=content/0901ff8181d73329/dtl-topic_CC02057332554438998312D1ED901EC4"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techlib.deloitte.com/default.aspx?view=content&amp;id=2_82606"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techlib.deloitteresources.com/?link=content/0901ff8181fb38d4" TargetMode="External"/><Relationship Id="rId20" Type="http://schemas.openxmlformats.org/officeDocument/2006/relationships/hyperlink" Target="https://techlib.deloitteresources.com/?link=content/0901ff8181fb38d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chlib.deloitte.com/default.aspx?view=content&amp;id=2_82606"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techlib.deloitteresources.com/?link=content/0901ff8181fb38d4"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s://techlib.deloitteresources.com/?link=content/0901ff8181fb38d4" TargetMode="External"/><Relationship Id="rId19" Type="http://schemas.openxmlformats.org/officeDocument/2006/relationships/hyperlink" Target="https://techlib.deloitteresources.com/?link=content/0901ff8181fb38d4"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eader" Target="header2.xml"/><Relationship Id="rId27"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techlib.deloitteresources.com/?link=content/0901ff8181fb38d4" TargetMode="External"/><Relationship Id="rId7" Type="http://schemas.openxmlformats.org/officeDocument/2006/relationships/hyperlink" Target="https://techlib.deloitteresources.com/?link=content/0901ff8181fb38d4" TargetMode="External"/><Relationship Id="rId2" Type="http://schemas.openxmlformats.org/officeDocument/2006/relationships/hyperlink" Target="https://techlib.deloitteresources.com?link=content/0901ff81813a6037" TargetMode="External"/><Relationship Id="rId1" Type="http://schemas.openxmlformats.org/officeDocument/2006/relationships/hyperlink" Target="https://techlib.deloitteresources.com/?link=content/0901ff818099bf21" TargetMode="External"/><Relationship Id="rId6" Type="http://schemas.openxmlformats.org/officeDocument/2006/relationships/hyperlink" Target="https://techlib.deloitteresources.com/?link=content/0901ff8181fb38d4" TargetMode="External"/><Relationship Id="rId5" Type="http://schemas.openxmlformats.org/officeDocument/2006/relationships/hyperlink" Target="https://techlib.deloitteresources.com?link=content/0901ff81812f30c1/dtl-topic_41B6749B82AA4CEE903B90DFCA7367AD" TargetMode="External"/><Relationship Id="rId4" Type="http://schemas.openxmlformats.org/officeDocument/2006/relationships/hyperlink" Target="https://techlib.deloitteresources.com/?link=content/0901ff8181fb38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B93B3-CC40-49E6-9580-C225E7A0D151}">
  <ds:schemaRefs>
    <ds:schemaRef ds:uri="http://schemas.microsoft.com/office/2006/metadata/longProperties"/>
  </ds:schemaRefs>
</ds:datastoreItem>
</file>

<file path=customXml/itemProps2.xml><?xml version="1.0" encoding="utf-8"?>
<ds:datastoreItem xmlns:ds="http://schemas.openxmlformats.org/officeDocument/2006/customXml" ds:itemID="{3FACEEC5-630C-4441-B46C-1D18D90B50D7}">
  <ds:schemaRefs>
    <ds:schemaRef ds:uri="http://schemas.openxmlformats.org/officeDocument/2006/bibliography"/>
  </ds:schemaRefs>
</ds:datastoreItem>
</file>

<file path=customXml/itemProps3.xml><?xml version="1.0" encoding="utf-8"?>
<ds:datastoreItem xmlns:ds="http://schemas.openxmlformats.org/officeDocument/2006/customXml" ds:itemID="{6419AB84-EE95-4976-B89A-9B41A7AA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12</Pages>
  <Words>3245</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CharactersWithSpaces>
  <SharedDoc>false</SharedDoc>
  <HLinks>
    <vt:vector size="36" baseType="variant">
      <vt:variant>
        <vt:i4>7864421</vt:i4>
      </vt:variant>
      <vt:variant>
        <vt:i4>12</vt:i4>
      </vt:variant>
      <vt:variant>
        <vt:i4>0</vt:i4>
      </vt:variant>
      <vt:variant>
        <vt:i4>5</vt:i4>
      </vt:variant>
      <vt:variant>
        <vt:lpwstr/>
      </vt:variant>
      <vt:variant>
        <vt:lpwstr>ExC</vt:lpwstr>
      </vt:variant>
      <vt:variant>
        <vt:i4>7864421</vt:i4>
      </vt:variant>
      <vt:variant>
        <vt:i4>9</vt:i4>
      </vt:variant>
      <vt:variant>
        <vt:i4>0</vt:i4>
      </vt:variant>
      <vt:variant>
        <vt:i4>5</vt:i4>
      </vt:variant>
      <vt:variant>
        <vt:lpwstr/>
      </vt:variant>
      <vt:variant>
        <vt:lpwstr>ExB</vt:lpwstr>
      </vt:variant>
      <vt:variant>
        <vt:i4>7864421</vt:i4>
      </vt:variant>
      <vt:variant>
        <vt:i4>6</vt:i4>
      </vt:variant>
      <vt:variant>
        <vt:i4>0</vt:i4>
      </vt:variant>
      <vt:variant>
        <vt:i4>5</vt:i4>
      </vt:variant>
      <vt:variant>
        <vt:lpwstr/>
      </vt:variant>
      <vt:variant>
        <vt:lpwstr>ExA</vt:lpwstr>
      </vt:variant>
      <vt:variant>
        <vt:i4>8126484</vt:i4>
      </vt:variant>
      <vt:variant>
        <vt:i4>3</vt:i4>
      </vt:variant>
      <vt:variant>
        <vt:i4>0</vt:i4>
      </vt:variant>
      <vt:variant>
        <vt:i4>5</vt:i4>
      </vt:variant>
      <vt:variant>
        <vt:lpwstr>https://techlib.deloitte.com/default.aspx?view=content&amp;id=0901ff8181173099%23policy_609A13FD9FCF4A0FACCDAEB179D13A10</vt:lpwstr>
      </vt:variant>
      <vt:variant>
        <vt:lpwstr/>
      </vt:variant>
      <vt:variant>
        <vt:i4>7667832</vt:i4>
      </vt:variant>
      <vt:variant>
        <vt:i4>0</vt:i4>
      </vt:variant>
      <vt:variant>
        <vt:i4>0</vt:i4>
      </vt:variant>
      <vt:variant>
        <vt:i4>5</vt:i4>
      </vt:variant>
      <vt:variant>
        <vt:lpwstr>https://techlib.deloitte.com/default.aspx?view=content&amp;id=10002_0901ff81809e056b%23policy_FB48560217DA455FAE2965E0E442F79C</vt:lpwstr>
      </vt:variant>
      <vt:variant>
        <vt:lpwstr/>
      </vt:variant>
      <vt:variant>
        <vt:i4>7864421</vt:i4>
      </vt:variant>
      <vt:variant>
        <vt:i4>0</vt:i4>
      </vt:variant>
      <vt:variant>
        <vt:i4>0</vt:i4>
      </vt:variant>
      <vt:variant>
        <vt:i4>5</vt:i4>
      </vt:variant>
      <vt:variant>
        <vt:lpwstr/>
      </vt:variant>
      <vt:variant>
        <vt:lpwstr>ExB</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lakong@DELOITTE.com</dc:creator>
  <cp:keywords/>
  <dc:description>revised 6-5-20. Silent edit 8/10/20.</dc:description>
  <cp:lastModifiedBy>Vu Hoang, Lam</cp:lastModifiedBy>
  <cp:revision>29</cp:revision>
  <cp:lastPrinted>2020-09-08T09:06:00Z</cp:lastPrinted>
  <dcterms:created xsi:type="dcterms:W3CDTF">2021-01-06T06:25:00Z</dcterms:created>
  <dcterms:modified xsi:type="dcterms:W3CDTF">2021-05-10T10:21:00Z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2021-03-12T04:30:41Z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10ca07cc-ce7d-4c2d-8086-2cf531d3e7ce</vt:lpwstr>
  </property>
  <property fmtid="{D5CDD505-2E9C-101B-9397-08002B2CF9AE}" pid="8" name="MSIP_Label_ea60d57e-af5b-4752-ac57-3e4f28ca11dc_ContentBits">
    <vt:lpwstr>0</vt:lpwstr>
  </property>
</Properties>
</file>